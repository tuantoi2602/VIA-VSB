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11.1.2021, </w:t>
      </w:r>
      <w:r w:rsidDel="00000000" w:rsidR="00000000" w:rsidRPr="00000000">
        <w:rPr>
          <w:b w:val="1"/>
          <w:sz w:val="18"/>
          <w:szCs w:val="18"/>
          <w:rtl w:val="0"/>
        </w:rPr>
        <w:t xml:space="preserve">Total time: 30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i w:val="1"/>
          <w:rtl w:val="0"/>
        </w:rPr>
        <w:t xml:space="preserve">Name, surname:</w:t>
      </w:r>
      <w:r w:rsidDel="00000000" w:rsidR="00000000" w:rsidRPr="00000000">
        <w:rPr>
          <w:rtl w:val="0"/>
        </w:rPr>
        <w:t xml:space="preserve"> </w:t>
      </w:r>
      <w:sdt>
        <w:sdtPr>
          <w:tag w:val="goog_rdk_0"/>
        </w:sdtPr>
        <w:sdtContent>
          <w:del w:author="Nguyễn Thanh" w:id="0" w:date="2021-01-11T10:04:00Z">
            <w:r w:rsidDel="00000000" w:rsidR="00000000" w:rsidRPr="00000000">
              <w:rPr>
                <w:color w:val="ff0000"/>
                <w:rtl w:val="0"/>
              </w:rPr>
              <w:delText xml:space="preserve">ENTER</w:delText>
            </w:r>
          </w:del>
        </w:sdtContent>
      </w:sdt>
      <w:sdt>
        <w:sdtPr>
          <w:tag w:val="goog_rdk_1"/>
        </w:sdtPr>
        <w:sdtContent>
          <w:ins w:author="Nguyễn Thanh" w:id="0" w:date="2021-01-11T10:04:00Z">
            <w:r w:rsidDel="00000000" w:rsidR="00000000" w:rsidRPr="00000000">
              <w:rPr>
                <w:color w:val="ff0000"/>
                <w:rtl w:val="0"/>
              </w:rPr>
              <w:t xml:space="preserve">Thanh Tuan, Nguyen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i w:val="1"/>
          <w:rtl w:val="0"/>
        </w:rPr>
        <w:t xml:space="preserve">Login:</w:t>
      </w:r>
      <w:r w:rsidDel="00000000" w:rsidR="00000000" w:rsidRPr="00000000">
        <w:rPr>
          <w:rtl w:val="0"/>
        </w:rPr>
        <w:t xml:space="preserve"> </w:t>
      </w:r>
      <w:sdt>
        <w:sdtPr>
          <w:tag w:val="goog_rdk_2"/>
        </w:sdtPr>
        <w:sdtContent>
          <w:ins w:author="Nguyễn Thanh" w:id="1" w:date="2021-01-11T10:04:00Z">
            <w:r w:rsidDel="00000000" w:rsidR="00000000" w:rsidRPr="00000000">
              <w:rPr>
                <w:color w:val="ff0000"/>
                <w:rtl w:val="0"/>
              </w:rPr>
              <w:tab/>
              <w:t xml:space="preserve">NGU0120</w:t>
            </w:r>
          </w:ins>
        </w:sdtContent>
      </w:sdt>
      <w:sdt>
        <w:sdtPr>
          <w:tag w:val="goog_rdk_3"/>
        </w:sdtPr>
        <w:sdtContent>
          <w:del w:author="Nguyễn Thanh" w:id="1" w:date="2021-01-11T10:04:00Z">
            <w:r w:rsidDel="00000000" w:rsidR="00000000" w:rsidRPr="00000000">
              <w:rPr>
                <w:color w:val="ff0000"/>
                <w:rtl w:val="0"/>
              </w:rPr>
              <w:delText xml:space="preserve">ENTER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Try to answer briefly, concisely and to the point. </w:t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It is forbidden to use study materials, Google and other not only Internet resources!</w:t>
      </w: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357" w:right="0" w:hanging="357"/>
            <w:jc w:val="left"/>
            <w:rPr>
              <w:ins w:author="Nguyễn Thanh" w:id="2" w:date="2021-01-11T10:26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mor Sans Pro" w:cs="Amor Sans Pro" w:eastAsia="Amor Sans Pro" w:hAnsi="Amor Sans Pr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(10 points)</w:t>
          </w:r>
          <w:r w:rsidDel="00000000" w:rsidR="00000000" w:rsidRPr="00000000">
            <w:rPr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br w:type="textWrapping"/>
            <w:t xml:space="preserve">Describe and explain principle of HTTP functionality. Explain the purpose and write a particular example of HTTP message content. </w:t>
            <w:br w:type="textWrapping"/>
          </w:r>
          <w:sdt>
            <w:sdtPr>
              <w:tag w:val="goog_rdk_4"/>
            </w:sdtPr>
            <w:sdtContent>
              <w:ins w:author="Nguyễn Thanh" w:id="2" w:date="2021-01-11T10:26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- HTTP is a protocol which allows the fetching of resources.</w:t>
                </w:r>
              </w:ins>
            </w:sdtContent>
          </w:sdt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1077" w:right="0" w:hanging="360"/>
            <w:jc w:val="left"/>
            <w:rPr>
              <w:ins w:author="Nguyễn Thanh" w:id="2" w:date="2021-01-11T10:26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Nguyễn Thanh" w:id="3" w:date="2021-01-11T10:28:00Z">
                <w:rPr>
                  <w:rFonts w:ascii="Amor Sans Pro" w:cs="Amor Sans Pro" w:eastAsia="Amor Sans Pro" w:hAnsi="Amor Sans Pro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Nguyễn Thanh" w:id="0" w:date="2021-01-11T10:28:00Z">
              <w:pPr>
                <w:keepNext w:val="0"/>
                <w:keepLines w:val="0"/>
                <w:widowControl w:val="1"/>
                <w:numPr>
                  <w:ilvl w:val="0"/>
                  <w:numId w:val="2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200" w:before="0" w:line="276" w:lineRule="auto"/>
                <w:ind w:left="357" w:right="0" w:hanging="357"/>
                <w:jc w:val="left"/>
              </w:pPr>
            </w:pPrChange>
          </w:pPr>
          <w:sdt>
            <w:sdtPr>
              <w:tag w:val="goog_rdk_6"/>
            </w:sdtPr>
            <w:sdtContent>
              <w:ins w:author="Nguyễn Thanh" w:id="2" w:date="2021-01-11T10:26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The purpose is to provide a way for web browsers and servers to communicate with each other.</w:t>
                </w:r>
              </w:ins>
            </w:sdtContent>
          </w:sdt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1077" w:right="0" w:hanging="360"/>
            <w:jc w:val="left"/>
            <w:rPr>
              <w:ins w:author="Nguyễn Thanh" w:id="2" w:date="2021-01-11T10:26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8"/>
            </w:sdtPr>
            <w:sdtContent>
              <w:ins w:author="Nguyễn Thanh" w:id="2" w:date="2021-01-11T10:26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Example:</w:t>
                </w:r>
              </w:ins>
            </w:sdtContent>
          </w:sdt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1077" w:right="0" w:hanging="360"/>
            <w:jc w:val="left"/>
            <w:rPr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Nguyễn Thanh" w:id="4" w:date="2021-01-11T10:27:00Z">
                <w:rPr>
                  <w:rFonts w:ascii="Amor Sans Pro" w:cs="Amor Sans Pro" w:eastAsia="Amor Sans Pro" w:hAnsi="Amor Sans Pro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Nguyễn Thanh" w:id="0" w:date="2021-01-11T10:27:00Z">
              <w:pPr>
                <w:keepNext w:val="0"/>
                <w:keepLines w:val="0"/>
                <w:widowControl w:val="1"/>
                <w:numPr>
                  <w:ilvl w:val="0"/>
                  <w:numId w:val="2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200" w:before="0" w:line="276" w:lineRule="auto"/>
                <w:ind w:left="357" w:right="0" w:hanging="357"/>
                <w:jc w:val="left"/>
              </w:pPr>
            </w:pPrChange>
          </w:pPr>
          <w:sdt>
            <w:sdtPr>
              <w:tag w:val="goog_rdk_10"/>
            </w:sdtPr>
            <w:sdtContent>
              <w:ins w:author="Nguyễn Thanh" w:id="2" w:date="2021-01-11T10:26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HTTP GET and REQUEST and Response</w:t>
                </w:r>
              </w:ins>
            </w:sdtContent>
          </w:sdt>
          <w:r w:rsidDel="00000000" w:rsidR="00000000" w:rsidRPr="00000000">
            <w:rPr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br w:type="textWrapping"/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360" w:right="0" w:hanging="360"/>
            <w:jc w:val="left"/>
            <w:rPr>
              <w:ins w:author="Nguyễn Thanh" w:id="5" w:date="2021-01-11T10:21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mor Sans Pro" w:cs="Amor Sans Pro" w:eastAsia="Amor Sans Pro" w:hAnsi="Amor Sans Pr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(10 points)</w:t>
          </w:r>
          <w:r w:rsidDel="00000000" w:rsidR="00000000" w:rsidRPr="00000000">
            <w:rPr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br w:type="textWrapping"/>
            <w:t xml:space="preserve">Describe rules of basic syntax of HTML code and their elements. Which elements contains the HTML code (in general) and what is the basic structure of HTML document?</w:t>
            <w:br w:type="textWrapping"/>
            <w:br w:type="textWrapping"/>
          </w:r>
          <w:sdt>
            <w:sdtPr>
              <w:tag w:val="goog_rdk_12"/>
            </w:sdtPr>
            <w:sdtContent>
              <w:ins w:author="Nguyễn Thanh" w:id="5" w:date="2021-01-11T10:21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- Structure of HTML is:</w:t>
                </w:r>
              </w:ins>
            </w:sdtContent>
          </w:sdt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360" w:right="0" w:firstLine="0"/>
            <w:jc w:val="left"/>
            <w:rPr>
              <w:ins w:author="Nguyễn Thanh" w:id="5" w:date="2021-01-11T10:21:00Z"/>
              <w:rFonts w:ascii="Amor Sans Pro" w:cs="Amor Sans Pro" w:eastAsia="Amor Sans Pro" w:hAnsi="Amor Sans Pr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4"/>
            </w:sdtPr>
            <w:sdtContent>
              <w:ins w:author="Nguyễn Thanh" w:id="5" w:date="2021-01-11T10:21:00Z">
                <w:r w:rsidDel="00000000" w:rsidR="00000000" w:rsidRPr="00000000">
                  <w:rPr>
                    <w:rFonts w:ascii="Amor Sans Pro" w:cs="Amor Sans Pro" w:eastAsia="Amor Sans Pro" w:hAnsi="Amor Sans Pro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&lt;!Doctype html&gt;</w:t>
                </w:r>
              </w:ins>
            </w:sdtContent>
          </w:sdt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360" w:right="0" w:firstLine="0"/>
            <w:jc w:val="left"/>
            <w:rPr>
              <w:ins w:author="Nguyễn Thanh" w:id="5" w:date="2021-01-11T10:21:00Z"/>
              <w:rFonts w:ascii="Amor Sans Pro" w:cs="Amor Sans Pro" w:eastAsia="Amor Sans Pro" w:hAnsi="Amor Sans Pr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6"/>
            </w:sdtPr>
            <w:sdtContent>
              <w:ins w:author="Nguyễn Thanh" w:id="5" w:date="2021-01-11T10:21:00Z">
                <w:r w:rsidDel="00000000" w:rsidR="00000000" w:rsidRPr="00000000">
                  <w:rPr>
                    <w:rFonts w:ascii="Amor Sans Pro" w:cs="Amor Sans Pro" w:eastAsia="Amor Sans Pro" w:hAnsi="Amor Sans Pro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&lt;html&gt;</w:t>
                </w:r>
              </w:ins>
            </w:sdtContent>
          </w:sdt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360" w:right="0" w:firstLine="0"/>
            <w:jc w:val="left"/>
            <w:rPr>
              <w:ins w:author="Nguyễn Thanh" w:id="5" w:date="2021-01-11T10:21:00Z"/>
              <w:rFonts w:ascii="Amor Sans Pro" w:cs="Amor Sans Pro" w:eastAsia="Amor Sans Pro" w:hAnsi="Amor Sans Pr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8"/>
            </w:sdtPr>
            <w:sdtContent>
              <w:ins w:author="Nguyễn Thanh" w:id="5" w:date="2021-01-11T10:21:00Z">
                <w:r w:rsidDel="00000000" w:rsidR="00000000" w:rsidRPr="00000000">
                  <w:rPr>
                    <w:rFonts w:ascii="Amor Sans Pro" w:cs="Amor Sans Pro" w:eastAsia="Amor Sans Pro" w:hAnsi="Amor Sans Pro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&lt;head&gt; &lt;/head&gt;</w:t>
                </w:r>
              </w:ins>
            </w:sdtContent>
          </w:sdt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360" w:right="0" w:firstLine="0"/>
            <w:jc w:val="left"/>
            <w:rPr>
              <w:ins w:author="Nguyễn Thanh" w:id="5" w:date="2021-01-11T10:21:00Z"/>
              <w:rFonts w:ascii="Amor Sans Pro" w:cs="Amor Sans Pro" w:eastAsia="Amor Sans Pro" w:hAnsi="Amor Sans Pr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0"/>
            </w:sdtPr>
            <w:sdtContent>
              <w:ins w:author="Nguyễn Thanh" w:id="5" w:date="2021-01-11T10:21:00Z">
                <w:r w:rsidDel="00000000" w:rsidR="00000000" w:rsidRPr="00000000">
                  <w:rPr>
                    <w:rFonts w:ascii="Amor Sans Pro" w:cs="Amor Sans Pro" w:eastAsia="Amor Sans Pro" w:hAnsi="Amor Sans Pro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&lt;body&gt; &lt;/body&gt;</w:t>
                </w:r>
              </w:ins>
            </w:sdtContent>
          </w:sdt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360" w:right="0" w:firstLine="0"/>
            <w:jc w:val="left"/>
            <w:rPr>
              <w:ins w:author="Nguyễn Thanh" w:id="5" w:date="2021-01-11T10:21:00Z"/>
              <w:rFonts w:ascii="Amor Sans Pro" w:cs="Amor Sans Pro" w:eastAsia="Amor Sans Pro" w:hAnsi="Amor Sans Pr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2"/>
            </w:sdtPr>
            <w:sdtContent>
              <w:ins w:author="Nguyễn Thanh" w:id="5" w:date="2021-01-11T10:21:00Z">
                <w:r w:rsidDel="00000000" w:rsidR="00000000" w:rsidRPr="00000000">
                  <w:rPr>
                    <w:rFonts w:ascii="Amor Sans Pro" w:cs="Amor Sans Pro" w:eastAsia="Amor Sans Pro" w:hAnsi="Amor Sans Pro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&lt;/html&gt;</w:t>
                </w:r>
              </w:ins>
            </w:sdtContent>
          </w:sdt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left"/>
            <w:rPr>
              <w:ins w:author="Nguyễn Thanh" w:id="5" w:date="2021-01-11T10:21:00Z"/>
              <w:b w:val="0"/>
              <w:shd w:fill="auto" w:val="clear"/>
              <w:rPrChange w:author="Nguyễn Thanh" w:id="6" w:date="2021-01-11T10:25:00Z">
                <w:rPr>
                  <w:rFonts w:ascii="Amor Sans Pro" w:cs="Amor Sans Pro" w:eastAsia="Amor Sans Pro" w:hAnsi="Amor Sans Pro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Nguyễn Thanh" w:id="0" w:date="2021-01-11T10:25:00Z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200" w:before="0" w:line="276" w:lineRule="auto"/>
                <w:ind w:left="360" w:right="0" w:firstLine="0"/>
                <w:jc w:val="left"/>
              </w:pPr>
            </w:pPrChange>
          </w:pPr>
          <w:sdt>
            <w:sdtPr>
              <w:tag w:val="goog_rdk_24"/>
            </w:sdtPr>
            <w:sdtContent>
              <w:ins w:author="Nguyễn Thanh" w:id="5" w:date="2021-01-11T10:21:00Z">
                <w:r w:rsidDel="00000000" w:rsidR="00000000" w:rsidRPr="00000000">
                  <w:rPr>
                    <w:rFonts w:ascii="Amor Sans Pro" w:cs="Amor Sans Pro" w:eastAsia="Amor Sans Pro" w:hAnsi="Amor Sans Pro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 think &lt;html&gt; elements contains the html code</w:t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left"/>
            <w:rPr>
              <w:rFonts w:ascii="Amor Sans Pro" w:cs="Amor Sans Pro" w:eastAsia="Amor Sans Pro" w:hAnsi="Amor Sans Pr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Nguyễn Thanh" w:id="8" w:date="2021-01-11T10:23:00Z">
                <w:rPr>
                  <w:rFonts w:ascii="Amor Sans Pro" w:cs="Amor Sans Pro" w:eastAsia="Amor Sans Pro" w:hAnsi="Amor Sans Pro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Nguyễn Thanh" w:id="0" w:date="2021-01-11T10:23:00Z">
              <w:pPr>
                <w:keepNext w:val="0"/>
                <w:keepLines w:val="0"/>
                <w:widowControl w:val="1"/>
                <w:numPr>
                  <w:ilvl w:val="0"/>
                  <w:numId w:val="2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200" w:before="0" w:line="276" w:lineRule="auto"/>
                <w:ind w:left="360" w:right="0" w:hanging="360"/>
                <w:jc w:val="left"/>
              </w:pPr>
            </w:pPrChange>
          </w:pPr>
          <w:sdt>
            <w:sdtPr>
              <w:tag w:val="goog_rdk_26"/>
            </w:sdtPr>
            <w:sdtContent>
              <w:ins w:author="Nguyễn Thanh" w:id="5" w:date="2021-01-11T10:21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Basic structure of HTML document have 2 parts: Head and Body</w:t>
                </w:r>
              </w:ins>
            </w:sdtContent>
          </w:sdt>
          <w:sdt>
            <w:sdtPr>
              <w:tag w:val="goog_rdk_27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30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360" w:right="0" w:hanging="360"/>
            <w:jc w:val="left"/>
            <w:rPr>
              <w:del w:author="Nguyễn Thanh" w:id="9" w:date="2021-01-11T10:10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mor Sans Pro" w:cs="Amor Sans Pro" w:eastAsia="Amor Sans Pro" w:hAnsi="Amor Sans Pr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(10 points)</w:t>
          </w:r>
          <w:r w:rsidDel="00000000" w:rsidR="00000000" w:rsidRPr="00000000">
            <w:rPr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br w:type="textWrapping"/>
            <w:t xml:space="preserve">What is XPath and what is the purpose of it? What are the constructional parts (3) of XPath query and how are they use? Write example of XPath queries. </w:t>
          </w:r>
          <w:sdt>
            <w:sdtPr>
              <w:tag w:val="goog_rdk_29"/>
            </w:sdtPr>
            <w:sdtContent>
              <w:del w:author="Nguyễn Thanh" w:id="9" w:date="2021-01-11T10:10:00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360" w:right="0" w:hanging="360"/>
            <w:jc w:val="left"/>
            <w:rPr>
              <w:ins w:author="Nguyễn Thanh" w:id="9" w:date="2021-01-11T10:10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Nguyễn Thanh" w:id="10" w:date="2021-01-11T10:10:00Z">
                <w:rPr>
                  <w:rFonts w:ascii="Amor Sans Pro" w:cs="Amor Sans Pro" w:eastAsia="Amor Sans Pro" w:hAnsi="Amor Sans Pro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Nguyễn Thanh" w:id="0" w:date="2021-01-11T10:10:00Z">
              <w:pPr>
                <w:keepNext w:val="0"/>
                <w:keepLines w:val="0"/>
                <w:widowControl w:val="1"/>
                <w:numPr>
                  <w:ilvl w:val="0"/>
                  <w:numId w:val="3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200" w:before="0" w:line="276" w:lineRule="auto"/>
                <w:ind w:left="720" w:right="0" w:hanging="360"/>
                <w:jc w:val="left"/>
              </w:pPr>
            </w:pPrChange>
          </w:pPr>
          <w:sdt>
            <w:sdtPr>
              <w:tag w:val="goog_rdk_32"/>
            </w:sdtPr>
            <w:sdtContent>
              <w:ins w:author="Nguyễn Thanh" w:id="9" w:date="2021-01-11T10:10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numPr>
              <w:ilvl w:val="0"/>
              <w:numId w:val="3"/>
            </w:numPr>
            <w:spacing w:after="0" w:before="0" w:line="276" w:lineRule="auto"/>
            <w:ind w:left="720" w:right="0" w:hanging="360"/>
            <w:jc w:val="left"/>
            <w:rPr>
              <w:ins w:author="Nguyễn Thanh" w:id="9" w:date="2021-01-11T10:10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Nguyễn Thanh" w:id="11" w:date="2021-01-11T10:10:00Z">
                <w:rPr/>
              </w:rPrChange>
            </w:rPr>
            <w:pPrChange w:author="Nguyễn Thanh" w:id="0" w:date="2021-01-11T10:10:00Z">
              <w:pPr>
                <w:jc w:val="left"/>
              </w:pPr>
            </w:pPrChange>
          </w:pPr>
          <w:sdt>
            <w:sdtPr>
              <w:tag w:val="goog_rdk_34"/>
            </w:sdtPr>
            <w:sdtContent>
              <w:ins w:author="Nguyễn Thanh" w:id="9" w:date="2021-01-11T10:10:00Z">
                <w:r w:rsidDel="00000000" w:rsidR="00000000" w:rsidRPr="00000000">
                  <w:rPr>
                    <w:rtl w:val="0"/>
                  </w:rPr>
                  <w:t xml:space="preserve">XPath – XML Path Language is a query language for select from XML file.</w:t>
                </w:r>
              </w:ins>
            </w:sdtContent>
          </w:sdt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  <w:rPr>
              <w:ins w:author="Nguyễn Thanh" w:id="9" w:date="2021-01-11T10:10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6"/>
            </w:sdtPr>
            <w:sdtContent>
              <w:ins w:author="Nguyễn Thanh" w:id="9" w:date="2021-01-11T10:10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The purpose is address part of XML file. </w:t>
                </w:r>
              </w:ins>
            </w:sdtContent>
          </w:sdt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  <w:rPr>
              <w:ins w:author="Nguyễn Thanh" w:id="9" w:date="2021-01-11T10:10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8"/>
            </w:sdtPr>
            <w:sdtContent>
              <w:ins w:author="Nguyễn Thanh" w:id="9" w:date="2021-01-11T10:10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  <w:rPr>
              <w:ins w:author="Nguyễn Thanh" w:id="9" w:date="2021-01-11T10:10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0"/>
            </w:sdtPr>
            <w:sdtContent>
              <w:ins w:author="Nguyễn Thanh" w:id="9" w:date="2021-01-11T10:10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Example</w:t>
                </w:r>
              </w:ins>
            </w:sdtContent>
          </w:sdt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firstLine="0"/>
            <w:jc w:val="left"/>
            <w:rPr>
              <w:ins w:author="Nguyễn Thanh" w:id="9" w:date="2021-01-11T10:10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2"/>
            </w:sdtPr>
            <w:sdtContent>
              <w:ins w:author="Nguyễn Thanh" w:id="9" w:date="2021-01-11T10:10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&lt;game category=”horror”&gt;</w:t>
                </w:r>
              </w:ins>
            </w:sdtContent>
          </w:sdt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firstLine="0"/>
            <w:jc w:val="left"/>
            <w:rPr>
              <w:ins w:author="Nguyễn Thanh" w:id="9" w:date="2021-01-11T10:10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4"/>
            </w:sdtPr>
            <w:sdtContent>
              <w:ins w:author="Nguyễn Thanh" w:id="9" w:date="2021-01-11T10:10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&lt;title&gt; Outlas &lt;/title&gt;</w:t>
                </w:r>
              </w:ins>
            </w:sdtContent>
          </w:sdt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firstLine="0"/>
            <w:jc w:val="left"/>
            <w:rPr>
              <w:ins w:author="Nguyễn Thanh" w:id="9" w:date="2021-01-11T10:10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6"/>
            </w:sdtPr>
            <w:sdtContent>
              <w:ins w:author="Nguyễn Thanh" w:id="9" w:date="2021-01-11T10:10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&lt;point&gt; 95 User Score &lt;/point&gt;</w:t>
                </w:r>
              </w:ins>
            </w:sdtContent>
          </w:sdt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firstLine="0"/>
            <w:jc w:val="left"/>
            <w:rPr>
              <w:ins w:author="Nguyễn Thanh" w:id="9" w:date="2021-01-11T10:10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8"/>
            </w:sdtPr>
            <w:sdtContent>
              <w:ins w:author="Nguyễn Thanh" w:id="9" w:date="2021-01-11T10:10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&lt;/game&gt;</w:t>
                </w:r>
              </w:ins>
            </w:sdtContent>
          </w:sdt>
        </w:p>
      </w:sdtContent>
    </w:sdt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sdt>
      <w:sdtPr>
        <w:tag w:val="goog_rdk_51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360" w:right="0" w:hanging="360"/>
            <w:jc w:val="left"/>
            <w:rPr>
              <w:ins w:author="Nguyễn Thanh" w:id="12" w:date="2021-01-11T10:30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mor Sans Pro" w:cs="Amor Sans Pro" w:eastAsia="Amor Sans Pro" w:hAnsi="Amor Sans Pr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(10 points)</w:t>
          </w:r>
          <w:r w:rsidDel="00000000" w:rsidR="00000000" w:rsidRPr="00000000">
            <w:rPr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br w:type="textWrapping"/>
            <w:t xml:space="preserve">Simply specify (target of attack, principle of attacking, defend) following types of attack among internet applications: PHP injection</w:t>
            <w:br w:type="textWrapping"/>
          </w:r>
          <w:sdt>
            <w:sdtPr>
              <w:tag w:val="goog_rdk_50"/>
            </w:sdtPr>
            <w:sdtContent>
              <w:ins w:author="Nguyễn Thanh" w:id="12" w:date="2021-01-11T10:30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PHP injection is a level vulnerability can allow an attacker to perform kinds of attack</w:t>
                </w:r>
              </w:ins>
            </w:sdtContent>
          </w:sdt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360" w:right="0" w:firstLine="0"/>
            <w:jc w:val="left"/>
            <w:rPr>
              <w:ins w:author="Nguyễn Thanh" w:id="12" w:date="2021-01-11T10:30:00Z"/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52"/>
            </w:sdtPr>
            <w:sdtContent>
              <w:ins w:author="Nguyễn Thanh" w:id="12" w:date="2021-01-11T10:30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Target:  security hole,</w:t>
                </w:r>
              </w:ins>
            </w:sdtContent>
          </w:sdt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360" w:right="0" w:firstLine="0"/>
            <w:jc w:val="left"/>
            <w:rPr>
              <w:rFonts w:ascii="Amor Sans Pro" w:cs="Amor Sans Pro" w:eastAsia="Amor Sans Pro" w:hAnsi="Amor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Nguyễn Thanh" w:id="13" w:date="2021-01-11T10:30:00Z">
                <w:rPr>
                  <w:rFonts w:ascii="Amor Sans Pro" w:cs="Amor Sans Pro" w:eastAsia="Amor Sans Pro" w:hAnsi="Amor Sans Pro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Nguyễn Thanh" w:id="0" w:date="2021-01-11T10:30:00Z">
              <w:pPr>
                <w:keepNext w:val="0"/>
                <w:keepLines w:val="0"/>
                <w:widowControl w:val="1"/>
                <w:numPr>
                  <w:ilvl w:val="0"/>
                  <w:numId w:val="2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200" w:before="0" w:line="276" w:lineRule="auto"/>
                <w:ind w:left="360" w:right="0" w:hanging="360"/>
                <w:jc w:val="left"/>
              </w:pPr>
            </w:pPrChange>
          </w:pPr>
          <w:sdt>
            <w:sdtPr>
              <w:tag w:val="goog_rdk_54"/>
            </w:sdtPr>
            <w:sdtContent>
              <w:ins w:author="Nguyễn Thanh" w:id="12" w:date="2021-01-11T10:30:00Z">
                <w:r w:rsidDel="00000000" w:rsidR="00000000" w:rsidRPr="00000000">
                  <w:rPr>
                    <w:rFonts w:ascii="Amor Sans Pro" w:cs="Amor Sans Pro" w:eastAsia="Amor Sans Pro" w:hAnsi="Amor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Defend: You can use many method in code for safe security and prevent for many attack</w:t>
                </w:r>
              </w:ins>
            </w:sdtContent>
          </w:sdt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mor Sans Pro" w:cs="Amor Sans Pro" w:eastAsia="Amor Sans Pro" w:hAnsi="Amor Sans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 points – 10x2 point)</w:t>
      </w:r>
      <w:r w:rsidDel="00000000" w:rsidR="00000000" w:rsidRPr="00000000"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Specify technology domain and purpose (meaning) of technology/approach/application … of given abbreviations/name (answer simply, directly into the list).</w:t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ARPANET: </w:t>
      </w:r>
      <w:sdt>
        <w:sdtPr>
          <w:tag w:val="goog_rdk_56"/>
        </w:sdtPr>
        <w:sdtContent>
          <w:ins w:author="Nguyễn Thanh" w:id="14" w:date="2021-01-11T10:35:00Z">
            <w:r w:rsidDel="00000000" w:rsidR="00000000" w:rsidRPr="00000000">
              <w:rPr>
                <w:rFonts w:ascii="Amor Sans Pro" w:cs="Amor Sans Pro" w:eastAsia="Amor Sans Pro" w:hAnsi="Amor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Advanced Research Project Agency Network</w:t>
            </w:r>
          </w:ins>
        </w:sdtContent>
      </w:sdt>
      <w:r w:rsidDel="00000000" w:rsidR="00000000" w:rsidRPr="00000000"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XML:</w:t>
      </w:r>
      <w:sdt>
        <w:sdtPr>
          <w:tag w:val="goog_rdk_57"/>
        </w:sdtPr>
        <w:sdtContent>
          <w:ins w:author="Nguyễn Thanh" w:id="15" w:date="2021-01-11T10:35:00Z">
            <w:r w:rsidDel="00000000" w:rsidR="00000000" w:rsidRPr="00000000">
              <w:rPr>
                <w:rFonts w:ascii="Amor Sans Pro" w:cs="Amor Sans Pro" w:eastAsia="Amor Sans Pro" w:hAnsi="Amor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Extensible Markup Language</w:t>
            </w:r>
          </w:ins>
        </w:sdtContent>
      </w:sdt>
      <w:r w:rsidDel="00000000" w:rsidR="00000000" w:rsidRPr="00000000"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CERN:</w:t>
        <w:br w:type="textWrapping"/>
        <w:t xml:space="preserve">LESS:</w:t>
      </w:r>
      <w:sdt>
        <w:sdtPr>
          <w:tag w:val="goog_rdk_58"/>
        </w:sdtPr>
        <w:sdtContent>
          <w:ins w:author="Nguyễn Thanh" w:id="16" w:date="2021-01-11T10:34:00Z">
            <w:r w:rsidDel="00000000" w:rsidR="00000000" w:rsidRPr="00000000">
              <w:rPr>
                <w:rFonts w:ascii="Amor Sans Pro" w:cs="Amor Sans Pro" w:eastAsia="Amor Sans Pro" w:hAnsi="Amor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CSS preprocesor – fromspecial syntax to output in pure</w:t>
            </w:r>
          </w:ins>
        </w:sdtContent>
      </w:sdt>
      <w:r w:rsidDel="00000000" w:rsidR="00000000" w:rsidRPr="00000000"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Mockup: website mockup - Fully visual model designed for presentation and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</w:t>
        <w:br w:type="textWrapping"/>
        <w:t xml:space="preserve">JSON:</w:t>
      </w:r>
      <w:sdt>
        <w:sdtPr>
          <w:tag w:val="goog_rdk_59"/>
        </w:sdtPr>
        <w:sdtContent>
          <w:ins w:author="Nguyễn Thanh" w:id="17" w:date="2021-01-11T10:35:00Z">
            <w:r w:rsidDel="00000000" w:rsidR="00000000" w:rsidRPr="00000000">
              <w:rPr>
                <w:rFonts w:ascii="Amor Sans Pro" w:cs="Amor Sans Pro" w:eastAsia="Amor Sans Pro" w:hAnsi="Amor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JavaScript Object Notation</w:t>
            </w:r>
          </w:ins>
        </w:sdtContent>
      </w:sdt>
      <w:r w:rsidDel="00000000" w:rsidR="00000000" w:rsidRPr="00000000"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XSD:</w:t>
      </w: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highlight w:val="white"/>
          <w:rtl w:val="0"/>
        </w:rPr>
        <w:t xml:space="preserve">XML Schema Definition -  describe the elements in an Extensible Markup Language (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645ad"/>
            <w:sz w:val="21"/>
            <w:szCs w:val="21"/>
            <w:highlight w:val="white"/>
            <w:rtl w:val="0"/>
          </w:rPr>
          <w:t xml:space="preserve">XML</w:t>
        </w:r>
      </w:hyperlink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highlight w:val="white"/>
          <w:rtl w:val="0"/>
        </w:rPr>
        <w:t xml:space="preserve">) document.</w:t>
      </w:r>
      <w:r w:rsidDel="00000000" w:rsidR="00000000" w:rsidRPr="00000000"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Polling:</w:t>
        <w:br w:type="textWrapping"/>
        <w:t xml:space="preserve">API:</w:t>
      </w:r>
      <w:sdt>
        <w:sdtPr>
          <w:tag w:val="goog_rdk_60"/>
        </w:sdtPr>
        <w:sdtContent>
          <w:ins w:author="Nguyễn Thanh" w:id="18" w:date="2021-01-11T10:36:00Z">
            <w:r w:rsidDel="00000000" w:rsidR="00000000" w:rsidRPr="00000000">
              <w:rPr>
                <w:rFonts w:ascii="Amor Sans Pro" w:cs="Amor Sans Pro" w:eastAsia="Amor Sans Pro" w:hAnsi="Amor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Application programming interface</w:t>
            </w:r>
          </w:ins>
        </w:sdtContent>
      </w:sdt>
      <w:r w:rsidDel="00000000" w:rsidR="00000000" w:rsidRPr="00000000">
        <w:rPr>
          <w:rFonts w:ascii="Amor Sans Pro" w:cs="Amor Sans Pro" w:eastAsia="Amor Sans Pro" w:hAnsi="Amor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SPAM: SPAM Mail 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417" w:right="141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Amor Sans Pro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mor Sans Pro" w:cs="Amor Sans Pro" w:eastAsia="Amor Sans Pro" w:hAnsi="Amor Sans Pro"/>
        <w:b w:val="0"/>
        <w:i w:val="0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Amor Sans Pro" w:cs="Amor Sans Pro" w:eastAsia="Amor Sans Pro" w:hAnsi="Amor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mor Sans Pro" w:cs="Amor Sans Pro" w:eastAsia="Amor Sans Pro" w:hAnsi="Amor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-622299</wp:posOffset>
              </wp:positionH>
              <wp:positionV relativeFrom="paragraph">
                <wp:posOffset>-368299</wp:posOffset>
              </wp:positionV>
              <wp:extent cx="2574290" cy="26797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63618" y="3650778"/>
                        <a:ext cx="2564765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-622299</wp:posOffset>
              </wp:positionH>
              <wp:positionV relativeFrom="paragraph">
                <wp:posOffset>-368299</wp:posOffset>
              </wp:positionV>
              <wp:extent cx="2574290" cy="26797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4290" cy="2679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bullet"/>
      <w:lvlText w:val="-"/>
      <w:lvlJc w:val="left"/>
      <w:pPr>
        <w:ind w:left="1077" w:hanging="360"/>
      </w:pPr>
      <w:rPr>
        <w:rFonts w:ascii="Amor Sans Pro" w:cs="Amor Sans Pro" w:eastAsia="Amor Sans Pro" w:hAnsi="Amor Sans Pro"/>
        <w:b w:val="1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1"/>
      <w:numFmt w:val="bullet"/>
      <w:lvlText w:val="-"/>
      <w:lvlJc w:val="left"/>
      <w:pPr>
        <w:ind w:left="720" w:hanging="360"/>
      </w:pPr>
      <w:rPr>
        <w:rFonts w:ascii="Amor Sans Pro" w:cs="Amor Sans Pro" w:eastAsia="Amor Sans Pro" w:hAnsi="Amor Sans Pr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1"/>
      <w:numFmt w:val="bullet"/>
      <w:lvlText w:val="-"/>
      <w:lvlJc w:val="left"/>
      <w:pPr>
        <w:ind w:left="720" w:hanging="360"/>
      </w:pPr>
      <w:rPr>
        <w:rFonts w:ascii="Amor Sans Pro" w:cs="Amor Sans Pro" w:eastAsia="Amor Sans Pro" w:hAnsi="Amor Sans Pr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mor Sans Pro" w:cs="Amor Sans Pro" w:eastAsia="Amor Sans Pro" w:hAnsi="Amor Sans Pro"/>
        <w:sz w:val="22"/>
        <w:szCs w:val="22"/>
        <w:lang w:val="en-U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969"/>
    </w:pPr>
    <w:rPr>
      <w:b w:val="1"/>
    </w:rPr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/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644D6"/>
    <w:pPr>
      <w:jc w:val="both"/>
    </w:pPr>
    <w:rPr>
      <w:rFonts w:ascii="Amor Sans Pro" w:hAnsi="Amor Sans Pro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C7CE7"/>
    <w:pPr>
      <w:ind w:left="3969"/>
      <w:outlineLvl w:val="0"/>
    </w:pPr>
    <w:rPr>
      <w:rFonts w:cs="Segoe UI"/>
      <w:b w:val="1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C7CE7"/>
    <w:pPr>
      <w:outlineLvl w:val="1"/>
    </w:pPr>
    <w:rPr>
      <w:rFonts w:cs="Segoe UI"/>
      <w:b w:val="1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F09C7"/>
    <w:pPr>
      <w:outlineLvl w:val="2"/>
    </w:pPr>
    <w:rPr>
      <w:i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35F5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35F5C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A60F26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0F26"/>
  </w:style>
  <w:style w:type="paragraph" w:styleId="Footer">
    <w:name w:val="footer"/>
    <w:basedOn w:val="Normal"/>
    <w:link w:val="FooterChar"/>
    <w:uiPriority w:val="99"/>
    <w:unhideWhenUsed w:val="1"/>
    <w:rsid w:val="00A60F26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0F26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A60F2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A60F26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644D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516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5164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B10DF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Svtlstnovn1" w:customStyle="1">
    <w:name w:val="Světlé stínování1"/>
    <w:basedOn w:val="TableNormal"/>
    <w:uiPriority w:val="60"/>
    <w:rsid w:val="00CB10D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BC7CE7"/>
    <w:rPr>
      <w:rFonts w:cs="Segoe UI"/>
      <w:b w:val="1"/>
    </w:rPr>
  </w:style>
  <w:style w:type="character" w:styleId="Heading2Char" w:customStyle="1">
    <w:name w:val="Heading 2 Char"/>
    <w:basedOn w:val="DefaultParagraphFont"/>
    <w:link w:val="Heading2"/>
    <w:uiPriority w:val="9"/>
    <w:rsid w:val="00BC7CE7"/>
    <w:rPr>
      <w:rFonts w:cs="Segoe UI"/>
      <w:b w:val="1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C7CE7"/>
    <w:pPr>
      <w:keepNext w:val="1"/>
      <w:keepLines w:val="1"/>
      <w:spacing w:after="0" w:before="480"/>
      <w:ind w:left="0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sz w:val="28"/>
      <w:szCs w:val="28"/>
      <w:lang w:eastAsia="en-US"/>
    </w:rPr>
  </w:style>
  <w:style w:type="paragraph" w:styleId="TOC2">
    <w:name w:val="toc 2"/>
    <w:basedOn w:val="Normal"/>
    <w:next w:val="Normal"/>
    <w:autoRedefine w:val="1"/>
    <w:uiPriority w:val="39"/>
    <w:unhideWhenUsed w:val="1"/>
    <w:qFormat w:val="1"/>
    <w:rsid w:val="00BC7CE7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 w:val="1"/>
    <w:uiPriority w:val="39"/>
    <w:unhideWhenUsed w:val="1"/>
    <w:qFormat w:val="1"/>
    <w:rsid w:val="00BC7CE7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 w:val="1"/>
    <w:uiPriority w:val="39"/>
    <w:unhideWhenUsed w:val="1"/>
    <w:qFormat w:val="1"/>
    <w:rsid w:val="00BC7CE7"/>
    <w:pPr>
      <w:spacing w:after="100"/>
      <w:ind w:left="440"/>
    </w:pPr>
    <w:rPr>
      <w:lang w:eastAsia="en-US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BC7CE7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unhideWhenUsed w:val="1"/>
    <w:rsid w:val="00BC7CE7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unhideWhenUsed w:val="1"/>
    <w:rsid w:val="00BC7CE7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unhideWhenUsed w:val="1"/>
    <w:rsid w:val="00BC7CE7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unhideWhenUsed w:val="1"/>
    <w:rsid w:val="00BC7CE7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unhideWhenUsed w:val="1"/>
    <w:rsid w:val="00BC7CE7"/>
    <w:pPr>
      <w:spacing w:after="100"/>
      <w:ind w:left="1760"/>
    </w:pPr>
  </w:style>
  <w:style w:type="character" w:styleId="Heading3Char" w:customStyle="1">
    <w:name w:val="Heading 3 Char"/>
    <w:basedOn w:val="DefaultParagraphFont"/>
    <w:link w:val="Heading3"/>
    <w:uiPriority w:val="9"/>
    <w:rsid w:val="004F09C7"/>
    <w:rPr>
      <w:i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XM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KdLLU3V4q25E8om9FUhh1L+aNA==">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2017-12-11T17:58:00Z</dcterms:created>
  <dc:creator>Michal Radecký</dc:creator>
</cp:coreProperties>
</file>