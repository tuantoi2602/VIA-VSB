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21.1.2021, </w:t>
      </w:r>
      <w:r w:rsidDel="00000000" w:rsidR="00000000" w:rsidRPr="00000000">
        <w:rPr>
          <w:b w:val="1"/>
          <w:sz w:val="18"/>
          <w:szCs w:val="18"/>
          <w:rtl w:val="0"/>
        </w:rPr>
        <w:t xml:space="preserve">Total time: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i w:val="1"/>
          <w:rtl w:val="0"/>
        </w:rPr>
        <w:t xml:space="preserve">Name, surname:</w:t>
      </w:r>
      <w:r w:rsidDel="00000000" w:rsidR="00000000" w:rsidRPr="00000000">
        <w:rPr>
          <w:rtl w:val="0"/>
        </w:rPr>
        <w:t xml:space="preserve"> </w:t>
      </w:r>
      <w:sdt>
        <w:sdtPr>
          <w:tag w:val="goog_rdk_0"/>
        </w:sdtPr>
        <w:sdtContent>
          <w:ins w:author="Nguyễn Thanh" w:id="0" w:date="2021-01-21T09:26:00Z">
            <w:r w:rsidDel="00000000" w:rsidR="00000000" w:rsidRPr="00000000">
              <w:rPr>
                <w:color w:val="ff0000"/>
                <w:rtl w:val="0"/>
              </w:rPr>
              <w:t xml:space="preserve">Tuan, Nguyen Thanh</w:t>
            </w:r>
          </w:ins>
        </w:sdtContent>
      </w:sdt>
      <w:sdt>
        <w:sdtPr>
          <w:tag w:val="goog_rdk_1"/>
        </w:sdtPr>
        <w:sdtContent>
          <w:del w:author="Nguyễn Thanh" w:id="0" w:date="2021-01-21T09:26:00Z">
            <w:r w:rsidDel="00000000" w:rsidR="00000000" w:rsidRPr="00000000">
              <w:rPr>
                <w:color w:val="ff0000"/>
                <w:rtl w:val="0"/>
              </w:rPr>
              <w:delText xml:space="preserve">ENTER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i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</w:t>
      </w:r>
      <w:sdt>
        <w:sdtPr>
          <w:tag w:val="goog_rdk_2"/>
        </w:sdtPr>
        <w:sdtContent>
          <w:ins w:author="Nguyễn Thanh" w:id="1" w:date="2021-01-21T09:26:00Z">
            <w:r w:rsidDel="00000000" w:rsidR="00000000" w:rsidRPr="00000000">
              <w:rPr>
                <w:color w:val="ff0000"/>
                <w:rtl w:val="0"/>
              </w:rPr>
              <w:t xml:space="preserve">NGU0120</w:t>
            </w:r>
          </w:ins>
        </w:sdtContent>
      </w:sdt>
      <w:sdt>
        <w:sdtPr>
          <w:tag w:val="goog_rdk_3"/>
        </w:sdtPr>
        <w:sdtContent>
          <w:del w:author="Nguyễn Thanh" w:id="1" w:date="2021-01-21T09:26:00Z">
            <w:r w:rsidDel="00000000" w:rsidR="00000000" w:rsidRPr="00000000">
              <w:rPr>
                <w:color w:val="ff0000"/>
                <w:rtl w:val="0"/>
              </w:rPr>
              <w:delText xml:space="preserve">ENTER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 to answer briefly, concisely and to the point. 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It is forbidden to use study materials, Google and other not only Internet resources!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57" w:right="0" w:hanging="357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points)</w:t>
      </w: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Describe and explain principle of HTTP functionality. Explain the purpose and write a particular example of HTTP message content. Compare HTTP 1.0 and HTTP 1.1.</w:t>
        <w:br w:type="textWrapping"/>
      </w:r>
      <w:sdt>
        <w:sdtPr>
          <w:tag w:val="goog_rdk_4"/>
        </w:sdtPr>
        <w:sdtContent>
          <w:ins w:author="Nguyễn Thanh" w:id="2" w:date="2021-01-21T09:26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HTTP (Hyper Text Transfer Protocol) used in www. HTTP is a protocol that allows fetching resources, such as HTML doc.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sdt>
        <w:sdtPr>
          <w:tag w:val="goog_rdk_5"/>
        </w:sdtPr>
        <w:sdtContent>
          <w:ins w:author="Nguyễn Thanh" w:id="3" w:date="2021-01-21T09:33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Purpose: Provide  a way for web browsers and server communicate</w:t>
            </w:r>
          </w:ins>
        </w:sdtContent>
      </w:sdt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Describe the purpose and utilization of the CSS technology. Specify basic syntax and some examples. What are the benefits of LESS approach?</w:t>
          </w:r>
          <w:sdt>
            <w:sdtPr>
              <w:tag w:val="goog_rdk_6"/>
            </w:sdtPr>
            <w:sdtContent>
              <w:ins w:author="Nguyễn Thanh" w:id="4" w:date="2021-01-21T09:2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3"/>
            </w:numPr>
            <w:spacing w:after="0" w:before="0" w:line="276" w:lineRule="auto"/>
            <w:ind w:left="720" w:right="0" w:hanging="36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5" w:date="2021-01-21T09:28:00Z">
                <w:rPr/>
              </w:rPrChange>
            </w:rPr>
            <w:pPrChange w:author="Nguyễn Thanh" w:id="0" w:date="2021-01-21T09:28:00Z">
              <w:pPr>
                <w:jc w:val="left"/>
              </w:pPr>
            </w:pPrChange>
          </w:pPr>
          <w:sdt>
            <w:sdtPr>
              <w:tag w:val="goog_rdk_8"/>
            </w:sdtPr>
            <w:sdtContent>
              <w:ins w:author="Nguyễn Thanh" w:id="4" w:date="2021-01-21T09:28:00Z">
                <w:r w:rsidDel="00000000" w:rsidR="00000000" w:rsidRPr="00000000">
                  <w:rPr>
                    <w:rtl w:val="0"/>
                  </w:rPr>
                  <w:t xml:space="preserve">CSS (Cascading Style Sheet language) is a language to create style for the website and is used to style and style elements written in markup language, such as HTML.</w:t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"/>
            </w:sdtPr>
            <w:sdtContent>
              <w:ins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Example:</w:t>
                </w:r>
              </w:ins>
            </w:sdtContent>
          </w:sdt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"/>
            </w:sdtPr>
            <w:sdtContent>
              <w:ins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H1{</w:t>
                </w:r>
              </w:ins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"/>
            </w:sdtPr>
            <w:sdtContent>
              <w:ins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Margin: 10px;</w:t>
                </w:r>
              </w:ins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"/>
            </w:sdtPr>
            <w:sdtContent>
              <w:ins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Line-heigh: 2px;</w:t>
                </w:r>
              </w:ins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4" w:date="2021-01-21T09:28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6" w:date="2021-01-21T09:29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21T09:29:00Z">
              <w:pPr>
                <w:keepNext w:val="0"/>
                <w:keepLines w:val="0"/>
                <w:widowControl w:val="1"/>
                <w:numPr>
                  <w:ilvl w:val="0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720" w:right="0" w:hanging="360"/>
                <w:jc w:val="left"/>
              </w:pPr>
            </w:pPrChange>
          </w:pPr>
          <w:sdt>
            <w:sdtPr>
              <w:tag w:val="goog_rdk_18"/>
            </w:sdtPr>
            <w:sdtContent>
              <w:ins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Font-size: 20px;}</w:t>
                </w:r>
              </w:ins>
            </w:sdtContent>
          </w:sdt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8" w:date="2021-01-21T09:28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21T09:28:00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60" w:right="0" w:hanging="360"/>
                <w:jc w:val="left"/>
              </w:pPr>
            </w:pPrChange>
          </w:pPr>
          <w:sdt>
            <w:sdtPr>
              <w:tag w:val="goog_rdk_21"/>
            </w:sdtPr>
            <w:sdtContent>
              <w:del w:author="Nguyễn Thanh" w:id="4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</w:r>
              </w:del>
            </w:sdtContent>
          </w:sdt>
          <w:sdt>
            <w:sdtPr>
              <w:tag w:val="goog_rdk_22"/>
            </w:sdtPr>
            <w:sdtContent>
              <w:ins w:author="Nguyễn Thanh" w:id="7" w:date="2021-01-21T09:28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Benefits of LESS are: Simple, more concise, more effective</w:t>
                </w:r>
              </w:ins>
            </w:sdtContent>
          </w:sdt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</w:r>
        </w:p>
      </w:sdtContent>
    </w:sdt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points)</w:t>
      </w: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What is XPath and what is the purpose of it? What are the constructional parts (3) of XPath query and how are they use? Write example of XPath queries. </w:t>
      </w:r>
    </w:p>
    <w:sdt>
      <w:sdtPr>
        <w:tag w:val="goog_rdk_26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both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0" w:date="2021-01-21T09:17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21T09:17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720" w:right="0" w:hanging="360"/>
                <w:jc w:val="both"/>
              </w:pPr>
            </w:pPrChange>
          </w:pPr>
          <w:sdt>
            <w:sdtPr>
              <w:tag w:val="goog_rdk_25"/>
            </w:sdtPr>
            <w:sdtContent>
              <w:ins w:author="Nguyễn Thanh" w:id="9" w:date="2021-01-21T09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PrChange w:author="Nguyễn Thanh" w:id="0" w:date="2021-01-21T09:17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720" w:right="0" w:hanging="360"/>
                <w:jc w:val="left"/>
              </w:pPr>
            </w:pPrChange>
          </w:pPr>
          <w:sdt>
            <w:sdtPr>
              <w:tag w:val="goog_rdk_27"/>
            </w:sdtPr>
            <w:sdtContent>
              <w:ins w:author="Nguyễn Thanh" w:id="9" w:date="2021-01-21T09:17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XPATH is a design language for build the query and the purpose of making applications with XML documents and access values and attributes of elements.</w:t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"/>
            </w:sdtPr>
            <w:sdtContent>
              <w:ins w:author="Nguyễn Thanh" w:id="9" w:date="2021-01-21T09:17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Example: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"/>
            </w:sdtPr>
            <w:sdtContent>
              <w:ins w:author="Nguyễn Thanh" w:id="9" w:date="2021-01-21T09:17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&lt;game category = “strategy”&gt;</w:t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"/>
            </w:sdtPr>
            <w:sdtContent>
              <w:ins w:author="Nguyễn Thanh" w:id="9" w:date="2021-01-21T09:17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&lt;title&gt; CS-GO &lt;/title&gt;</w:t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21T09:17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"/>
            </w:sdtPr>
            <w:sdtContent>
              <w:ins w:author="Nguyễn Thanh" w:id="9" w:date="2021-01-21T09:17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&lt;point&gt; 85 User Score &lt;/point&gt;</w:t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spacing w:after="200" w:before="0" w:line="276" w:lineRule="auto"/>
            <w:ind w:left="720" w:right="0" w:firstLine="0"/>
            <w:jc w:val="left"/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2" w:date="2021-01-21T09:13:00Z">
                <w:rPr/>
              </w:rPrChange>
            </w:rPr>
            <w:pPrChange w:author="Nguyễn Thanh" w:id="0" w:date="2021-01-21T09:13:00Z">
              <w:pPr>
                <w:jc w:val="left"/>
              </w:pPr>
            </w:pPrChange>
          </w:pPr>
          <w:sdt>
            <w:sdtPr>
              <w:tag w:val="goog_rdk_37"/>
            </w:sdtPr>
            <w:sdtContent>
              <w:ins w:author="Nguyễn Thanh" w:id="9" w:date="2021-01-21T09:17:00Z">
                <w:r w:rsidDel="00000000" w:rsidR="00000000" w:rsidRPr="00000000">
                  <w:rPr>
                    <w:rtl w:val="0"/>
                  </w:rPr>
                  <w:t xml:space="preserve">&lt;/game&gt;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40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ins w:author="Nguyễn Thanh" w:id="13" w:date="2021-01-21T09:2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Simply specify (target of attack, principle of attacking, defend) following types of attack among internet applications: </w:t>
          </w: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DoS attack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</w:r>
          <w:sdt>
            <w:sdtPr>
              <w:tag w:val="goog_rdk_39"/>
            </w:sdtPr>
            <w:sdtContent>
              <w:ins w:author="Nguyễn Thanh" w:id="13" w:date="2021-01-21T09:2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- An attack uses a technical overload of a server to close a certain service / website.</w:t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4" w:date="2021-01-21T09:22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21T09:22:00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60" w:right="0" w:hanging="360"/>
                <w:jc w:val="left"/>
              </w:pPr>
            </w:pPrChange>
          </w:pPr>
          <w:sdt>
            <w:sdtPr>
              <w:tag w:val="goog_rdk_41"/>
            </w:sdtPr>
            <w:sdtContent>
              <w:ins w:author="Nguyễn Thanh" w:id="13" w:date="2021-01-21T09:20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Target: Web server, e-shop or e-banking,…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ins w:author="Nguyễn Thanh" w:id="15" w:date="2021-01-21T09:24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4"/>
            </w:sdtPr>
            <w:sdtContent>
              <w:ins w:author="Nguyễn Thanh" w:id="15" w:date="2021-01-21T09:24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Principle:</w:t>
                </w:r>
              </w:ins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6" w:date="2021-01-21T09:24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21T09:24:00Z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720" w:right="0" w:firstLine="0"/>
                <w:jc w:val="both"/>
              </w:pPr>
            </w:pPrChange>
          </w:pPr>
          <w:sdt>
            <w:sdtPr>
              <w:tag w:val="goog_rdk_46"/>
            </w:sdtPr>
            <w:sdtContent>
              <w:ins w:author="Nguyễn Thanh" w:id="15" w:date="2021-01-21T09:24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Defend: Upgrade the system, limit the number of connection, use firewalls for filtering the content information.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points – 10x2 point)</w:t>
      </w: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Specify technology domain and purpose (meaning) of technology/approach/application … of given abbreviations/name (answer simply, directly into the list).</w:t>
        <w:br w:type="textWrapping"/>
      </w:r>
    </w:p>
    <w:sdt>
      <w:sdtPr>
        <w:tag w:val="goog_rdk_51"/>
      </w:sdtPr>
      <w:sdtContent>
        <w:p w:rsidR="00000000" w:rsidDel="00000000" w:rsidP="00000000" w:rsidRDefault="00000000" w:rsidRPr="00000000" w14:paraId="0000001E">
          <w:pPr>
            <w:jc w:val="left"/>
            <w:rPr>
              <w:ins w:author="Nguyễn Thanh" w:id="19" w:date="2021-01-21T09:06:00Z"/>
            </w:rPr>
          </w:pPr>
          <w:r w:rsidDel="00000000" w:rsidR="00000000" w:rsidRPr="00000000">
            <w:rPr>
              <w:rtl w:val="0"/>
            </w:rPr>
            <w:t xml:space="preserve">POST: An attribute of HTTP - </w:t>
          </w: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highlight w:val="white"/>
              <w:rtl w:val="0"/>
            </w:rPr>
            <w:t xml:space="preserve">is used to send data to a server to create/update a resource.</w:t>
          </w:r>
          <w:r w:rsidDel="00000000" w:rsidR="00000000" w:rsidRPr="00000000">
            <w:rPr>
              <w:rtl w:val="0"/>
            </w:rPr>
            <w:br w:type="textWrapping"/>
            <w:t xml:space="preserve">Wireframe:</w:t>
          </w:r>
          <w:sdt>
            <w:sdtPr>
              <w:tag w:val="goog_rdk_48"/>
            </w:sdtPr>
            <w:sdtContent>
              <w:ins w:author="Nguyễn Thanh" w:id="17" w:date="2021-01-21T09:09:00Z">
                <w:r w:rsidDel="00000000" w:rsidR="00000000" w:rsidRPr="00000000">
                  <w:rPr>
                    <w:rtl w:val="0"/>
                  </w:rPr>
                  <w:t xml:space="preserve"> </w:t>
                </w:r>
              </w:ins>
            </w:sdtContent>
          </w:sdt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202122"/>
              <w:sz w:val="21"/>
              <w:szCs w:val="21"/>
              <w:highlight w:val="white"/>
              <w:rtl w:val="0"/>
            </w:rPr>
            <w:t xml:space="preserve">website wireframe -Representation of the interface in different depths of detail</w:t>
          </w:r>
          <w:r w:rsidDel="00000000" w:rsidR="00000000" w:rsidRPr="00000000">
            <w:rPr>
              <w:rtl w:val="0"/>
            </w:rPr>
            <w:br w:type="textWrapping"/>
            <w:t xml:space="preserve">DOM:</w:t>
          </w:r>
          <w:sdt>
            <w:sdtPr>
              <w:tag w:val="goog_rdk_49"/>
            </w:sdtPr>
            <w:sdtContent>
              <w:ins w:author="Nguyễn Thanh" w:id="18" w:date="2021-01-21T09:05:00Z">
                <w:r w:rsidDel="00000000" w:rsidR="00000000" w:rsidRPr="00000000">
                  <w:rPr>
                    <w:rtl w:val="0"/>
                  </w:rPr>
                  <w:t xml:space="preserve"> Document Object Model</w:t>
                </w:r>
              </w:ins>
            </w:sdtContent>
          </w:sdt>
          <w:r w:rsidDel="00000000" w:rsidR="00000000" w:rsidRPr="00000000">
            <w:rPr>
              <w:rtl w:val="0"/>
            </w:rPr>
            <w:br w:type="textWrapping"/>
            <w:t xml:space="preserve">jQuery:</w:t>
          </w:r>
          <w:sdt>
            <w:sdtPr>
              <w:tag w:val="goog_rdk_50"/>
            </w:sdtPr>
            <w:sdtContent>
              <w:ins w:author="Nguyễn Thanh" w:id="19" w:date="2021-01-21T09:06:00Z">
                <w:r w:rsidDel="00000000" w:rsidR="00000000" w:rsidRPr="00000000">
                  <w:rPr>
                    <w:rtl w:val="0"/>
                  </w:rPr>
                  <w:t xml:space="preserve"> JavaScirpt Library - makes building Javascript functions easier, faster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1F">
      <w:pPr>
        <w:jc w:val="left"/>
        <w:rPr/>
      </w:pPr>
      <w:sdt>
        <w:sdtPr>
          <w:tag w:val="goog_rdk_53"/>
        </w:sdtPr>
        <w:sdtContent>
          <w:del w:author="Nguyễn Thanh" w:id="19" w:date="2021-01-21T09:06:00Z">
            <w:r w:rsidDel="00000000" w:rsidR="00000000" w:rsidRPr="00000000">
              <w:rPr>
                <w:rtl w:val="0"/>
              </w:rPr>
              <w:br w:type="textWrapping"/>
            </w:r>
          </w:del>
        </w:sdtContent>
      </w:sdt>
      <w:r w:rsidDel="00000000" w:rsidR="00000000" w:rsidRPr="00000000">
        <w:rPr>
          <w:rtl w:val="0"/>
        </w:rPr>
        <w:t xml:space="preserve">LESS:</w:t>
      </w:r>
      <w:sdt>
        <w:sdtPr>
          <w:tag w:val="goog_rdk_54"/>
        </w:sdtPr>
        <w:sdtContent>
          <w:ins w:author="Nguyễn Thanh" w:id="20" w:date="2021-01-21T09:07:00Z"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  <w:rtl w:val="0"/>
              </w:rPr>
              <w:t xml:space="preserve">Leaner Style Sheet - support to write CSS code that represents the website interface format in the following direction:</w:t>
            </w:r>
          </w:ins>
        </w:sdtContent>
      </w:sdt>
      <w:r w:rsidDel="00000000" w:rsidR="00000000" w:rsidRPr="00000000">
        <w:rPr>
          <w:rtl w:val="0"/>
        </w:rPr>
        <w:br w:type="textWrapping"/>
        <w:t xml:space="preserve">JSON:</w:t>
      </w:r>
      <w:sdt>
        <w:sdtPr>
          <w:tag w:val="goog_rdk_55"/>
        </w:sdtPr>
        <w:sdtContent>
          <w:ins w:author="Nguyễn Thanh" w:id="21" w:date="2021-01-21T09:08:00Z">
            <w:r w:rsidDel="00000000" w:rsidR="00000000" w:rsidRPr="00000000">
              <w:rPr>
                <w:rtl w:val="0"/>
              </w:rPr>
              <w:t xml:space="preserve"> JavaScript Object Notation</w:t>
            </w:r>
          </w:ins>
        </w:sdtContent>
      </w:sdt>
      <w:r w:rsidDel="00000000" w:rsidR="00000000" w:rsidRPr="00000000">
        <w:rPr>
          <w:rtl w:val="0"/>
        </w:rPr>
        <w:br w:type="textWrapping"/>
        <w:t xml:space="preserve">DTD:</w:t>
      </w:r>
      <w:sdt>
        <w:sdtPr>
          <w:tag w:val="goog_rdk_56"/>
        </w:sdtPr>
        <w:sdtContent>
          <w:ins w:author="Nguyễn Thanh" w:id="22" w:date="2021-01-21T09:08:00Z">
            <w:r w:rsidDel="00000000" w:rsidR="00000000" w:rsidRPr="00000000">
              <w:rPr>
                <w:rtl w:val="0"/>
              </w:rPr>
              <w:t xml:space="preserve"> Dissociative identity disorder</w:t>
            </w:r>
          </w:ins>
        </w:sdtContent>
      </w:sdt>
      <w:r w:rsidDel="00000000" w:rsidR="00000000" w:rsidRPr="00000000">
        <w:rPr>
          <w:rtl w:val="0"/>
        </w:rPr>
        <w:br w:type="textWrapping"/>
        <w:t xml:space="preserve">ASIDE: a tag of HTML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defines some content aside from the content it is placed in</w:t>
      </w:r>
      <w:r w:rsidDel="00000000" w:rsidR="00000000" w:rsidRPr="00000000">
        <w:rPr>
          <w:rtl w:val="0"/>
        </w:rPr>
        <w:br w:type="textWrapping"/>
        <w:t xml:space="preserve">API:</w:t>
      </w:r>
      <w:sdt>
        <w:sdtPr>
          <w:tag w:val="goog_rdk_57"/>
        </w:sdtPr>
        <w:sdtContent>
          <w:ins w:author="Nguyễn Thanh" w:id="23" w:date="2021-01-21T09:09:00Z">
            <w:r w:rsidDel="00000000" w:rsidR="00000000" w:rsidRPr="00000000">
              <w:rPr>
                <w:rtl w:val="0"/>
              </w:rPr>
              <w:t xml:space="preserve"> Application Programming Interface</w:t>
            </w:r>
          </w:ins>
        </w:sdtContent>
      </w:sdt>
      <w:r w:rsidDel="00000000" w:rsidR="00000000" w:rsidRPr="00000000">
        <w:rPr>
          <w:rtl w:val="0"/>
        </w:rPr>
        <w:br w:type="textWrapping"/>
        <w:t xml:space="preserve">XSS:</w:t>
      </w:r>
      <w:sdt>
        <w:sdtPr>
          <w:tag w:val="goog_rdk_58"/>
        </w:sdtPr>
        <w:sdtContent>
          <w:ins w:author="Nguyễn Thanh" w:id="24" w:date="2021-01-21T09:35:00Z">
            <w:r w:rsidDel="00000000" w:rsidR="00000000" w:rsidRPr="00000000">
              <w:rPr>
                <w:rtl w:val="0"/>
              </w:rPr>
              <w:t xml:space="preserve"> Cross Site Scripting</w:t>
            </w:r>
          </w:ins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993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Amor Sans Pr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mor Sans Pro" w:cs="Amor Sans Pro" w:eastAsia="Amor Sans Pro" w:hAnsi="Amor Sans Pro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mor Sans Pro" w:cs="Amor Sans Pro" w:eastAsia="Amor Sans Pro" w:hAnsi="Amor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mor Sans Pro" w:cs="Amor Sans Pro" w:eastAsia="Amor Sans Pro" w:hAnsi="Amor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-368299</wp:posOffset>
              </wp:positionV>
              <wp:extent cx="2574290" cy="26797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63618" y="3650778"/>
                        <a:ext cx="256476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-368299</wp:posOffset>
              </wp:positionV>
              <wp:extent cx="2574290" cy="26797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4290" cy="267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mor Sans Pro" w:cs="Amor Sans Pro" w:eastAsia="Amor Sans Pro" w:hAnsi="Amor Sans Pr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1"/>
      <w:numFmt w:val="bullet"/>
      <w:lvlText w:val="-"/>
      <w:lvlJc w:val="left"/>
      <w:pPr>
        <w:ind w:left="720" w:hanging="360"/>
      </w:pPr>
      <w:rPr>
        <w:rFonts w:ascii="Amor Sans Pro" w:cs="Amor Sans Pro" w:eastAsia="Amor Sans Pro" w:hAnsi="Amor Sans Pr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mor Sans Pro" w:cs="Amor Sans Pro" w:eastAsia="Amor Sans Pro" w:hAnsi="Amor Sans Pro"/>
        <w:sz w:val="22"/>
        <w:szCs w:val="22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69"/>
    </w:pPr>
    <w:rPr>
      <w:b w:val="1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44D6"/>
    <w:pPr>
      <w:jc w:val="both"/>
    </w:pPr>
    <w:rPr>
      <w:rFonts w:ascii="Amor Sans Pro" w:hAnsi="Amor Sans Pr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C7CE7"/>
    <w:pPr>
      <w:ind w:left="3969"/>
      <w:outlineLvl w:val="0"/>
    </w:pPr>
    <w:rPr>
      <w:rFonts w:cs="Segoe UI"/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7CE7"/>
    <w:pPr>
      <w:outlineLvl w:val="1"/>
    </w:pPr>
    <w:rPr>
      <w:rFonts w:cs="Segoe UI"/>
      <w:b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F09C7"/>
    <w:pPr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5F5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5F5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0F26"/>
  </w:style>
  <w:style w:type="paragraph" w:styleId="Footer">
    <w:name w:val="footer"/>
    <w:basedOn w:val="Normal"/>
    <w:link w:val="FooterChar"/>
    <w:uiPriority w:val="99"/>
    <w:unhideWhenUsed w:val="1"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0F26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60F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A60F2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644D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16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516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B10D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Svtlstnovn1" w:customStyle="1">
    <w:name w:val="Světlé stínování1"/>
    <w:basedOn w:val="TableNormal"/>
    <w:uiPriority w:val="60"/>
    <w:rsid w:val="00CB10D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BC7CE7"/>
    <w:rPr>
      <w:rFonts w:cs="Segoe UI"/>
      <w:b w:val="1"/>
    </w:rPr>
  </w:style>
  <w:style w:type="character" w:styleId="Heading2Char" w:customStyle="1">
    <w:name w:val="Heading 2 Char"/>
    <w:basedOn w:val="DefaultParagraphFont"/>
    <w:link w:val="Heading2"/>
    <w:uiPriority w:val="9"/>
    <w:rsid w:val="00BC7CE7"/>
    <w:rPr>
      <w:rFonts w:cs="Segoe UI"/>
      <w:b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C7CE7"/>
    <w:pPr>
      <w:keepNext w:val="1"/>
      <w:keepLines w:val="1"/>
      <w:spacing w:after="0" w:before="480"/>
      <w:ind w:left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en-US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BC7CE7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BC7CE7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BC7CE7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BC7CE7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BC7CE7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BC7CE7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BC7CE7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BC7CE7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BC7CE7"/>
    <w:pPr>
      <w:spacing w:after="100"/>
      <w:ind w:left="1760"/>
    </w:pPr>
  </w:style>
  <w:style w:type="character" w:styleId="Heading3Char" w:customStyle="1">
    <w:name w:val="Heading 3 Char"/>
    <w:basedOn w:val="DefaultParagraphFont"/>
    <w:link w:val="Heading3"/>
    <w:uiPriority w:val="9"/>
    <w:rsid w:val="004F09C7"/>
    <w:rPr>
      <w:i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gSFFe5X75VAK8tnogME+s7kxQ==">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2017-12-11T17:58:00Z</dcterms:created>
  <dc:creator>Michal Radecký</dc:creator>
</cp:coreProperties>
</file>