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65511" w14:textId="4BCC44A3" w:rsidR="00AA0049" w:rsidRPr="00483898" w:rsidRDefault="00A633DA" w:rsidP="005C073B">
      <w:pPr>
        <w:jc w:val="center"/>
        <w:rPr>
          <w:b/>
          <w:bCs/>
          <w:sz w:val="32"/>
          <w:szCs w:val="32"/>
          <w:lang w:val="en-US"/>
        </w:rPr>
      </w:pPr>
      <w:r w:rsidRPr="00483898">
        <w:rPr>
          <w:b/>
          <w:bCs/>
          <w:sz w:val="32"/>
          <w:szCs w:val="32"/>
          <w:lang w:val="en-US"/>
        </w:rPr>
        <w:t>Vývoj internetových aplikací</w:t>
      </w:r>
      <w:r w:rsidR="00130E3A" w:rsidRPr="00483898">
        <w:rPr>
          <w:b/>
          <w:bCs/>
          <w:sz w:val="32"/>
          <w:szCs w:val="32"/>
          <w:lang w:val="en-US"/>
        </w:rPr>
        <w:br/>
        <w:t>Development of Internet Applications</w:t>
      </w:r>
      <w:r w:rsidR="005C073B" w:rsidRPr="00483898">
        <w:rPr>
          <w:b/>
          <w:bCs/>
          <w:sz w:val="32"/>
          <w:szCs w:val="32"/>
          <w:lang w:val="en-US"/>
        </w:rPr>
        <w:br/>
        <w:t>TEST</w:t>
      </w:r>
    </w:p>
    <w:p w14:paraId="702611FA" w14:textId="77777777" w:rsidR="005C073B" w:rsidRPr="00483898" w:rsidRDefault="005C073B" w:rsidP="005C073B">
      <w:pPr>
        <w:jc w:val="center"/>
        <w:rPr>
          <w:b/>
          <w:bCs/>
          <w:sz w:val="32"/>
          <w:szCs w:val="32"/>
          <w:lang w:val="en-US"/>
        </w:rPr>
      </w:pPr>
    </w:p>
    <w:p w14:paraId="32EDDC18" w14:textId="42733CA6" w:rsidR="00A633DA" w:rsidRPr="00483898" w:rsidRDefault="005E3531">
      <w:pPr>
        <w:rPr>
          <w:b/>
          <w:bCs/>
          <w:lang w:val="en-US"/>
        </w:rPr>
      </w:pPr>
      <w:r w:rsidRPr="00483898">
        <w:rPr>
          <w:b/>
          <w:bCs/>
          <w:lang w:val="en-US"/>
        </w:rPr>
        <w:t xml:space="preserve">LOGIN: </w:t>
      </w:r>
      <w:del w:id="0" w:author="Nguyen Thanh Tuan" w:date="2020-11-24T07:35:00Z">
        <w:r w:rsidR="00130E3A" w:rsidRPr="00483898" w:rsidDel="00B6401A">
          <w:rPr>
            <w:b/>
            <w:bCs/>
            <w:color w:val="FF0000"/>
            <w:sz w:val="28"/>
            <w:szCs w:val="28"/>
            <w:lang w:val="en-US"/>
          </w:rPr>
          <w:delText>ENTER YOUR LOGIN</w:delText>
        </w:r>
      </w:del>
      <w:ins w:id="1" w:author="Nguyen Thanh Tuan" w:date="2020-11-24T07:35:00Z">
        <w:r w:rsidR="00B6401A">
          <w:rPr>
            <w:b/>
            <w:bCs/>
            <w:color w:val="FF0000"/>
            <w:sz w:val="28"/>
            <w:szCs w:val="28"/>
            <w:lang w:val="en-US"/>
          </w:rPr>
          <w:t>NGU0120</w:t>
        </w:r>
      </w:ins>
    </w:p>
    <w:p w14:paraId="133809FC" w14:textId="098D221D" w:rsidR="005C073B" w:rsidRPr="00483898" w:rsidRDefault="00130E3A">
      <w:pPr>
        <w:rPr>
          <w:b/>
          <w:bCs/>
          <w:lang w:val="en-US"/>
        </w:rPr>
      </w:pPr>
      <w:r w:rsidRPr="00483898">
        <w:rPr>
          <w:b/>
          <w:bCs/>
          <w:lang w:val="en-US"/>
        </w:rPr>
        <w:t>NAME AND SURNAME</w:t>
      </w:r>
      <w:r w:rsidR="005C073B" w:rsidRPr="00483898">
        <w:rPr>
          <w:b/>
          <w:bCs/>
          <w:lang w:val="en-US"/>
        </w:rPr>
        <w:t xml:space="preserve">: </w:t>
      </w:r>
      <w:del w:id="2" w:author="Nguyen Thanh Tuan" w:date="2020-11-24T07:35:00Z">
        <w:r w:rsidRPr="00483898" w:rsidDel="00B6401A">
          <w:rPr>
            <w:b/>
            <w:bCs/>
            <w:color w:val="FF0000"/>
            <w:sz w:val="28"/>
            <w:szCs w:val="28"/>
            <w:lang w:val="en-US"/>
          </w:rPr>
          <w:delText>ENTER YOUR NAME AND SURNAME</w:delText>
        </w:r>
      </w:del>
      <w:ins w:id="3" w:author="Nguyen Thanh Tuan" w:date="2020-11-24T07:35:00Z">
        <w:r w:rsidR="00B6401A">
          <w:rPr>
            <w:b/>
            <w:bCs/>
            <w:color w:val="FF0000"/>
            <w:sz w:val="28"/>
            <w:szCs w:val="28"/>
            <w:lang w:val="en-US"/>
          </w:rPr>
          <w:t>THANH TUAN NGUYEN</w:t>
        </w:r>
      </w:ins>
    </w:p>
    <w:p w14:paraId="305B7850" w14:textId="182CFA33" w:rsidR="005C073B" w:rsidRPr="00483898" w:rsidRDefault="00130E3A">
      <w:pPr>
        <w:rPr>
          <w:b/>
          <w:bCs/>
          <w:lang w:val="en-US"/>
        </w:rPr>
      </w:pPr>
      <w:r w:rsidRPr="00483898">
        <w:rPr>
          <w:b/>
          <w:bCs/>
          <w:lang w:val="en-US"/>
        </w:rPr>
        <w:t>TEST NUMBER</w:t>
      </w:r>
      <w:r w:rsidR="005C073B" w:rsidRPr="00483898">
        <w:rPr>
          <w:b/>
          <w:bCs/>
          <w:lang w:val="en-US"/>
        </w:rPr>
        <w:t xml:space="preserve">: </w:t>
      </w:r>
      <w:del w:id="4" w:author="Nguyen Thanh Tuan" w:date="2020-11-24T07:36:00Z">
        <w:r w:rsidRPr="00483898" w:rsidDel="00B6401A">
          <w:rPr>
            <w:b/>
            <w:bCs/>
            <w:color w:val="FF0000"/>
            <w:sz w:val="28"/>
            <w:szCs w:val="28"/>
            <w:lang w:val="en-US"/>
          </w:rPr>
          <w:delText xml:space="preserve">ENTER THE NUMBER OF </w:delText>
        </w:r>
        <w:r w:rsidR="00F520ED" w:rsidRPr="00483898" w:rsidDel="00B6401A">
          <w:rPr>
            <w:b/>
            <w:bCs/>
            <w:color w:val="FF0000"/>
            <w:sz w:val="28"/>
            <w:szCs w:val="28"/>
            <w:lang w:val="en-US"/>
          </w:rPr>
          <w:delText>ASSIGNED TEST</w:delText>
        </w:r>
      </w:del>
      <w:ins w:id="5" w:author="Nguyen Thanh Tuan" w:date="2020-11-24T07:36:00Z">
        <w:r w:rsidR="00B6401A">
          <w:rPr>
            <w:b/>
            <w:bCs/>
            <w:color w:val="FF0000"/>
            <w:sz w:val="28"/>
            <w:szCs w:val="28"/>
            <w:lang w:val="en-US"/>
          </w:rPr>
          <w:t>3</w:t>
        </w:r>
      </w:ins>
    </w:p>
    <w:p w14:paraId="7D33FFEB" w14:textId="77777777" w:rsidR="005C073B" w:rsidRPr="00483898" w:rsidRDefault="005C073B">
      <w:pPr>
        <w:rPr>
          <w:lang w:val="en-US"/>
        </w:rPr>
      </w:pPr>
    </w:p>
    <w:p w14:paraId="4E47F791" w14:textId="12331A06" w:rsidR="005E3531" w:rsidRPr="00483898" w:rsidRDefault="00F520ED">
      <w:pPr>
        <w:rPr>
          <w:lang w:val="en-US"/>
        </w:rPr>
      </w:pPr>
      <w:r w:rsidRPr="00483898">
        <w:rPr>
          <w:lang w:val="en-US"/>
        </w:rPr>
        <w:t>Instructions</w:t>
      </w:r>
      <w:r w:rsidR="005E3531" w:rsidRPr="00483898">
        <w:rPr>
          <w:lang w:val="en-US"/>
        </w:rPr>
        <w:t>:</w:t>
      </w:r>
    </w:p>
    <w:p w14:paraId="439DB115" w14:textId="6921960B" w:rsidR="00CC7045" w:rsidRPr="00483898" w:rsidRDefault="00CC7045" w:rsidP="00CC7045">
      <w:pPr>
        <w:pStyle w:val="ListParagraph"/>
        <w:numPr>
          <w:ilvl w:val="0"/>
          <w:numId w:val="1"/>
        </w:numPr>
        <w:rPr>
          <w:b/>
          <w:bCs/>
          <w:lang w:val="en-US"/>
        </w:rPr>
      </w:pPr>
      <w:r w:rsidRPr="00483898">
        <w:rPr>
          <w:b/>
          <w:bCs/>
          <w:lang w:val="en-US"/>
        </w:rPr>
        <w:t>Total time is 20 minutes, including overhead required for sending, etc.</w:t>
      </w:r>
    </w:p>
    <w:p w14:paraId="139F3924" w14:textId="5D0ACB7E" w:rsidR="00CC7045" w:rsidRPr="00483898" w:rsidRDefault="00CC7045" w:rsidP="00CC7045">
      <w:pPr>
        <w:pStyle w:val="ListParagraph"/>
        <w:numPr>
          <w:ilvl w:val="0"/>
          <w:numId w:val="1"/>
        </w:numPr>
        <w:rPr>
          <w:b/>
          <w:bCs/>
          <w:lang w:val="en-US"/>
        </w:rPr>
      </w:pPr>
      <w:r w:rsidRPr="00483898">
        <w:rPr>
          <w:b/>
          <w:bCs/>
          <w:lang w:val="en-US"/>
        </w:rPr>
        <w:t>Answer the individual questions directly in the document</w:t>
      </w:r>
    </w:p>
    <w:p w14:paraId="5E5FCAA1" w14:textId="4673FDAA" w:rsidR="00CC7045" w:rsidRPr="00483898" w:rsidRDefault="00CC7045" w:rsidP="00CC7045">
      <w:pPr>
        <w:pStyle w:val="ListParagraph"/>
        <w:numPr>
          <w:ilvl w:val="0"/>
          <w:numId w:val="1"/>
        </w:numPr>
        <w:rPr>
          <w:b/>
          <w:bCs/>
          <w:lang w:val="en-US"/>
        </w:rPr>
      </w:pPr>
      <w:r w:rsidRPr="00483898">
        <w:rPr>
          <w:b/>
          <w:bCs/>
          <w:lang w:val="en-US"/>
        </w:rPr>
        <w:t>Leave revision tracking on!</w:t>
      </w:r>
    </w:p>
    <w:p w14:paraId="2C49B4E4" w14:textId="13AA8981" w:rsidR="005057E1" w:rsidRPr="00483898" w:rsidRDefault="00CC7045" w:rsidP="00CC7045">
      <w:pPr>
        <w:pStyle w:val="ListParagraph"/>
        <w:numPr>
          <w:ilvl w:val="0"/>
          <w:numId w:val="1"/>
        </w:numPr>
        <w:rPr>
          <w:lang w:val="en-US"/>
        </w:rPr>
      </w:pPr>
      <w:r w:rsidRPr="00483898">
        <w:rPr>
          <w:b/>
          <w:bCs/>
          <w:lang w:val="en-US"/>
        </w:rPr>
        <w:t xml:space="preserve">Send the completed document to </w:t>
      </w:r>
      <w:hyperlink r:id="rId5" w:history="1">
        <w:r w:rsidR="00FF3DCB" w:rsidRPr="00483898">
          <w:rPr>
            <w:rStyle w:val="Hyperlink"/>
            <w:b/>
            <w:bCs/>
            <w:lang w:val="en-US"/>
          </w:rPr>
          <w:t>michal.radecky@vsb.cz</w:t>
        </w:r>
      </w:hyperlink>
      <w:r w:rsidR="00FF3DCB" w:rsidRPr="00483898">
        <w:rPr>
          <w:b/>
          <w:bCs/>
          <w:lang w:val="en-US"/>
        </w:rPr>
        <w:t xml:space="preserve"> </w:t>
      </w:r>
    </w:p>
    <w:p w14:paraId="440CA197" w14:textId="5E5B3E34" w:rsidR="005057E1" w:rsidRPr="00483898" w:rsidRDefault="00DC50D9" w:rsidP="005057E1">
      <w:pPr>
        <w:rPr>
          <w:lang w:val="en-US"/>
        </w:rPr>
      </w:pPr>
      <w:r w:rsidRPr="00483898">
        <w:rPr>
          <w:lang w:val="en-US"/>
        </w:rPr>
        <w:t>Assignment</w:t>
      </w:r>
      <w:r w:rsidR="005057E1" w:rsidRPr="00483898">
        <w:rPr>
          <w:lang w:val="en-US"/>
        </w:rPr>
        <w:t>:</w:t>
      </w:r>
    </w:p>
    <w:p w14:paraId="0CF417FA" w14:textId="1E3827ED" w:rsidR="00DF7D64" w:rsidRPr="00483898" w:rsidRDefault="00DF7D64" w:rsidP="00DF7D64">
      <w:pPr>
        <w:rPr>
          <w:lang w:val="en-US"/>
        </w:rPr>
      </w:pPr>
      <w:r w:rsidRPr="00483898">
        <w:rPr>
          <w:lang w:val="en-US"/>
        </w:rPr>
        <w:t xml:space="preserve">Fill in / answer only one test! The test you </w:t>
      </w:r>
      <w:r w:rsidR="00483898" w:rsidRPr="00483898">
        <w:rPr>
          <w:lang w:val="en-US"/>
        </w:rPr>
        <w:t>must</w:t>
      </w:r>
      <w:r w:rsidRPr="00483898">
        <w:rPr>
          <w:lang w:val="en-US"/>
        </w:rPr>
        <w:t xml:space="preserve"> process corresponds to the table below! When submitting an assignment other than the one specified below, it will be automatically evaluated as zero points!</w:t>
      </w:r>
    </w:p>
    <w:p w14:paraId="4E559057" w14:textId="036E7604" w:rsidR="005C073B" w:rsidRPr="00483898" w:rsidRDefault="00DF7D64" w:rsidP="00DF7D64">
      <w:pPr>
        <w:rPr>
          <w:lang w:val="en-US"/>
        </w:rPr>
      </w:pPr>
      <w:r w:rsidRPr="00483898">
        <w:rPr>
          <w:b/>
          <w:bCs/>
          <w:lang w:val="en-US"/>
        </w:rPr>
        <w:t>Find the largest digit in your login and use it to assign the test.</w:t>
      </w:r>
      <w:r w:rsidRPr="00483898">
        <w:rPr>
          <w:lang w:val="en-US"/>
        </w:rPr>
        <w:br/>
        <w:t xml:space="preserve">E.g. login abc0075 </w:t>
      </w:r>
      <w:r w:rsidR="00F84927" w:rsidRPr="00483898">
        <w:rPr>
          <w:lang w:val="en-US"/>
        </w:rPr>
        <w:t xml:space="preserve">– max number in login is 7, so the test </w:t>
      </w:r>
      <w:r w:rsidR="009333A5">
        <w:rPr>
          <w:lang w:val="en-US"/>
        </w:rPr>
        <w:t>1</w:t>
      </w:r>
      <w:r w:rsidR="00F84927" w:rsidRPr="00483898">
        <w:rPr>
          <w:lang w:val="en-US"/>
        </w:rPr>
        <w:t xml:space="preserve"> need to be answered</w:t>
      </w:r>
    </w:p>
    <w:p w14:paraId="69A52855" w14:textId="77777777" w:rsidR="00DF7D64" w:rsidRPr="00483898" w:rsidRDefault="00DF7D64" w:rsidP="00DF7D64">
      <w:pPr>
        <w:rPr>
          <w:lang w:val="en-US"/>
        </w:rPr>
      </w:pPr>
    </w:p>
    <w:tbl>
      <w:tblPr>
        <w:tblStyle w:val="TableGrid"/>
        <w:tblW w:w="0" w:type="auto"/>
        <w:tblLook w:val="04A0" w:firstRow="1" w:lastRow="0" w:firstColumn="1" w:lastColumn="0" w:noHBand="0" w:noVBand="1"/>
      </w:tblPr>
      <w:tblGrid>
        <w:gridCol w:w="4531"/>
        <w:gridCol w:w="4531"/>
      </w:tblGrid>
      <w:tr w:rsidR="00225AFA" w:rsidRPr="00483898" w14:paraId="77A36A65" w14:textId="77777777" w:rsidTr="00036BAD">
        <w:trPr>
          <w:trHeight w:val="500"/>
        </w:trPr>
        <w:tc>
          <w:tcPr>
            <w:tcW w:w="4531" w:type="dxa"/>
          </w:tcPr>
          <w:p w14:paraId="017E74E2" w14:textId="448A9C86" w:rsidR="00225AFA" w:rsidRPr="00483898" w:rsidRDefault="00F84927" w:rsidP="00914053">
            <w:pPr>
              <w:jc w:val="center"/>
              <w:rPr>
                <w:b/>
                <w:bCs/>
                <w:lang w:val="en-US"/>
              </w:rPr>
            </w:pPr>
            <w:r w:rsidRPr="00483898">
              <w:rPr>
                <w:b/>
                <w:bCs/>
                <w:lang w:val="en-US"/>
              </w:rPr>
              <w:t>Largets digit from login</w:t>
            </w:r>
          </w:p>
        </w:tc>
        <w:tc>
          <w:tcPr>
            <w:tcW w:w="4531" w:type="dxa"/>
          </w:tcPr>
          <w:p w14:paraId="6B56AFCE" w14:textId="4E2F2896" w:rsidR="00225AFA" w:rsidRPr="00483898" w:rsidRDefault="00F84927" w:rsidP="00914053">
            <w:pPr>
              <w:jc w:val="center"/>
              <w:rPr>
                <w:b/>
                <w:bCs/>
                <w:lang w:val="en-US"/>
              </w:rPr>
            </w:pPr>
            <w:r w:rsidRPr="00483898">
              <w:rPr>
                <w:b/>
                <w:bCs/>
                <w:lang w:val="en-US"/>
              </w:rPr>
              <w:t>Test number to proc</w:t>
            </w:r>
            <w:r w:rsidR="00D57772" w:rsidRPr="00483898">
              <w:rPr>
                <w:b/>
                <w:bCs/>
                <w:lang w:val="en-US"/>
              </w:rPr>
              <w:t>ess</w:t>
            </w:r>
          </w:p>
        </w:tc>
      </w:tr>
      <w:tr w:rsidR="00225AFA" w:rsidRPr="00483898" w14:paraId="47F14E09" w14:textId="77777777" w:rsidTr="00036BAD">
        <w:trPr>
          <w:trHeight w:val="563"/>
        </w:trPr>
        <w:tc>
          <w:tcPr>
            <w:tcW w:w="4531" w:type="dxa"/>
          </w:tcPr>
          <w:p w14:paraId="5335941C" w14:textId="298DD759" w:rsidR="00225AFA" w:rsidRPr="00483898" w:rsidRDefault="00483898" w:rsidP="00914053">
            <w:pPr>
              <w:jc w:val="center"/>
              <w:rPr>
                <w:b/>
                <w:bCs/>
                <w:sz w:val="36"/>
                <w:szCs w:val="36"/>
                <w:lang w:val="en-US"/>
              </w:rPr>
            </w:pPr>
            <w:r>
              <w:rPr>
                <w:b/>
                <w:bCs/>
                <w:sz w:val="36"/>
                <w:szCs w:val="36"/>
                <w:lang w:val="en-US"/>
              </w:rPr>
              <w:t xml:space="preserve">3, </w:t>
            </w:r>
            <w:r w:rsidR="001E5619" w:rsidRPr="00483898">
              <w:rPr>
                <w:b/>
                <w:bCs/>
                <w:sz w:val="36"/>
                <w:szCs w:val="36"/>
                <w:lang w:val="en-US"/>
              </w:rPr>
              <w:t>5</w:t>
            </w:r>
            <w:r>
              <w:rPr>
                <w:b/>
                <w:bCs/>
                <w:sz w:val="36"/>
                <w:szCs w:val="36"/>
                <w:lang w:val="en-US"/>
              </w:rPr>
              <w:t>, 7</w:t>
            </w:r>
          </w:p>
        </w:tc>
        <w:tc>
          <w:tcPr>
            <w:tcW w:w="4531" w:type="dxa"/>
          </w:tcPr>
          <w:p w14:paraId="497FD3E8" w14:textId="1DD12371" w:rsidR="00225AFA" w:rsidRPr="00483898" w:rsidRDefault="00036BAD" w:rsidP="00914053">
            <w:pPr>
              <w:jc w:val="center"/>
              <w:rPr>
                <w:sz w:val="36"/>
                <w:szCs w:val="36"/>
                <w:lang w:val="en-US"/>
              </w:rPr>
            </w:pPr>
            <w:r w:rsidRPr="00483898">
              <w:rPr>
                <w:sz w:val="36"/>
                <w:szCs w:val="36"/>
                <w:lang w:val="en-US"/>
              </w:rPr>
              <w:t>1</w:t>
            </w:r>
          </w:p>
        </w:tc>
      </w:tr>
      <w:tr w:rsidR="00225AFA" w:rsidRPr="00483898" w14:paraId="30EA1556" w14:textId="77777777" w:rsidTr="00036BAD">
        <w:trPr>
          <w:trHeight w:val="557"/>
        </w:trPr>
        <w:tc>
          <w:tcPr>
            <w:tcW w:w="4531" w:type="dxa"/>
          </w:tcPr>
          <w:p w14:paraId="0F4B988C" w14:textId="3BE61FE0" w:rsidR="00225AFA" w:rsidRPr="00483898" w:rsidRDefault="001E5619" w:rsidP="00914053">
            <w:pPr>
              <w:jc w:val="center"/>
              <w:rPr>
                <w:b/>
                <w:bCs/>
                <w:sz w:val="36"/>
                <w:szCs w:val="36"/>
                <w:lang w:val="en-US"/>
              </w:rPr>
            </w:pPr>
            <w:r w:rsidRPr="00483898">
              <w:rPr>
                <w:b/>
                <w:bCs/>
                <w:sz w:val="36"/>
                <w:szCs w:val="36"/>
                <w:lang w:val="en-US"/>
              </w:rPr>
              <w:t>4, 6</w:t>
            </w:r>
            <w:r w:rsidR="00483898">
              <w:rPr>
                <w:b/>
                <w:bCs/>
                <w:sz w:val="36"/>
                <w:szCs w:val="36"/>
                <w:lang w:val="en-US"/>
              </w:rPr>
              <w:t>, 9</w:t>
            </w:r>
          </w:p>
        </w:tc>
        <w:tc>
          <w:tcPr>
            <w:tcW w:w="4531" w:type="dxa"/>
          </w:tcPr>
          <w:p w14:paraId="6227EE33" w14:textId="7B4964B0" w:rsidR="00225AFA" w:rsidRPr="00483898" w:rsidRDefault="00036BAD" w:rsidP="00914053">
            <w:pPr>
              <w:jc w:val="center"/>
              <w:rPr>
                <w:sz w:val="36"/>
                <w:szCs w:val="36"/>
                <w:lang w:val="en-US"/>
              </w:rPr>
            </w:pPr>
            <w:r w:rsidRPr="00483898">
              <w:rPr>
                <w:sz w:val="36"/>
                <w:szCs w:val="36"/>
                <w:lang w:val="en-US"/>
              </w:rPr>
              <w:t>2</w:t>
            </w:r>
          </w:p>
        </w:tc>
      </w:tr>
      <w:tr w:rsidR="00225AFA" w:rsidRPr="00483898" w14:paraId="0E4C4AA8" w14:textId="77777777" w:rsidTr="00036BAD">
        <w:trPr>
          <w:trHeight w:val="552"/>
        </w:trPr>
        <w:tc>
          <w:tcPr>
            <w:tcW w:w="4531" w:type="dxa"/>
          </w:tcPr>
          <w:p w14:paraId="1F4152EB" w14:textId="5D06B5E7" w:rsidR="00225AFA" w:rsidRPr="00483898" w:rsidRDefault="001E5619" w:rsidP="00914053">
            <w:pPr>
              <w:jc w:val="center"/>
              <w:rPr>
                <w:b/>
                <w:bCs/>
                <w:sz w:val="36"/>
                <w:szCs w:val="36"/>
                <w:lang w:val="en-US"/>
              </w:rPr>
            </w:pPr>
            <w:r w:rsidRPr="00483898">
              <w:rPr>
                <w:b/>
                <w:bCs/>
                <w:sz w:val="36"/>
                <w:szCs w:val="36"/>
                <w:lang w:val="en-US"/>
              </w:rPr>
              <w:t>1, 2</w:t>
            </w:r>
            <w:r w:rsidR="000B610E" w:rsidRPr="00483898">
              <w:rPr>
                <w:b/>
                <w:bCs/>
                <w:sz w:val="36"/>
                <w:szCs w:val="36"/>
                <w:lang w:val="en-US"/>
              </w:rPr>
              <w:t>, 8</w:t>
            </w:r>
          </w:p>
        </w:tc>
        <w:tc>
          <w:tcPr>
            <w:tcW w:w="4531" w:type="dxa"/>
          </w:tcPr>
          <w:p w14:paraId="2816D092" w14:textId="49A8AE72" w:rsidR="00225AFA" w:rsidRPr="00483898" w:rsidRDefault="00036BAD" w:rsidP="00914053">
            <w:pPr>
              <w:jc w:val="center"/>
              <w:rPr>
                <w:sz w:val="36"/>
                <w:szCs w:val="36"/>
                <w:lang w:val="en-US"/>
              </w:rPr>
            </w:pPr>
            <w:r w:rsidRPr="00483898">
              <w:rPr>
                <w:sz w:val="36"/>
                <w:szCs w:val="36"/>
                <w:lang w:val="en-US"/>
              </w:rPr>
              <w:t>3</w:t>
            </w:r>
          </w:p>
        </w:tc>
      </w:tr>
    </w:tbl>
    <w:p w14:paraId="6ACECA64" w14:textId="1A374535" w:rsidR="005C073B" w:rsidRPr="00483898" w:rsidRDefault="005C073B" w:rsidP="005057E1">
      <w:pPr>
        <w:rPr>
          <w:lang w:val="en-US"/>
        </w:rPr>
      </w:pPr>
    </w:p>
    <w:p w14:paraId="5566C4DD" w14:textId="629B3E7B" w:rsidR="005C073B" w:rsidRPr="00483898" w:rsidRDefault="005C073B" w:rsidP="005057E1">
      <w:pPr>
        <w:rPr>
          <w:lang w:val="en-US"/>
        </w:rPr>
      </w:pPr>
    </w:p>
    <w:p w14:paraId="78B8D99C" w14:textId="1EE8DDB2" w:rsidR="00B75F95" w:rsidRPr="00483898" w:rsidRDefault="00B75F95">
      <w:pPr>
        <w:rPr>
          <w:lang w:val="en-US"/>
        </w:rPr>
      </w:pPr>
      <w:r w:rsidRPr="00483898">
        <w:rPr>
          <w:lang w:val="en-US"/>
        </w:rPr>
        <w:br w:type="page"/>
      </w:r>
    </w:p>
    <w:p w14:paraId="668DB8CC" w14:textId="7D5B4FA4" w:rsidR="005C073B" w:rsidRPr="00483898" w:rsidRDefault="00483898" w:rsidP="005057E1">
      <w:pPr>
        <w:rPr>
          <w:b/>
          <w:bCs/>
          <w:color w:val="FF0000"/>
          <w:sz w:val="28"/>
          <w:szCs w:val="28"/>
          <w:lang w:val="en-US"/>
        </w:rPr>
      </w:pPr>
      <w:r w:rsidRPr="00483898">
        <w:rPr>
          <w:b/>
          <w:bCs/>
          <w:color w:val="FF0000"/>
          <w:sz w:val="28"/>
          <w:szCs w:val="28"/>
          <w:lang w:val="en-US"/>
        </w:rPr>
        <w:lastRenderedPageBreak/>
        <w:t>TEST</w:t>
      </w:r>
      <w:r w:rsidR="000E58D8" w:rsidRPr="00483898">
        <w:rPr>
          <w:b/>
          <w:bCs/>
          <w:color w:val="FF0000"/>
          <w:sz w:val="28"/>
          <w:szCs w:val="28"/>
          <w:lang w:val="en-US"/>
        </w:rPr>
        <w:t xml:space="preserve"> 1</w:t>
      </w:r>
    </w:p>
    <w:p w14:paraId="3EB455D7" w14:textId="274DE635" w:rsidR="000E58D8" w:rsidRPr="00483898" w:rsidRDefault="000E58D8" w:rsidP="005057E1">
      <w:pPr>
        <w:rPr>
          <w:lang w:val="en-US"/>
        </w:rPr>
      </w:pPr>
    </w:p>
    <w:p w14:paraId="2F685731" w14:textId="77777777" w:rsidR="00483898" w:rsidRPr="00483898" w:rsidRDefault="00483898" w:rsidP="00483898">
      <w:pPr>
        <w:pStyle w:val="ListParagraph"/>
        <w:numPr>
          <w:ilvl w:val="0"/>
          <w:numId w:val="2"/>
        </w:numPr>
        <w:spacing w:after="200" w:line="276" w:lineRule="auto"/>
        <w:rPr>
          <w:rFonts w:ascii="Tahoma" w:hAnsi="Tahoma" w:cs="Tahoma"/>
          <w:lang w:val="en-US"/>
        </w:rPr>
      </w:pPr>
      <w:r w:rsidRPr="00483898">
        <w:rPr>
          <w:rFonts w:ascii="Tahoma" w:hAnsi="Tahoma" w:cs="Tahoma"/>
          <w:lang w:val="en-US"/>
        </w:rPr>
        <w:t>How does the HTTP request head look like (what includes)?</w:t>
      </w:r>
    </w:p>
    <w:p w14:paraId="50E5CE96" w14:textId="77777777" w:rsidR="00483898" w:rsidRPr="00483898" w:rsidRDefault="00483898" w:rsidP="00483898">
      <w:pPr>
        <w:rPr>
          <w:rFonts w:ascii="Tahoma" w:hAnsi="Tahoma" w:cs="Tahoma"/>
          <w:lang w:val="en-US"/>
        </w:rPr>
      </w:pPr>
    </w:p>
    <w:p w14:paraId="1B333DE4" w14:textId="77777777" w:rsidR="00483898" w:rsidRPr="00483898" w:rsidRDefault="00483898" w:rsidP="00483898">
      <w:pPr>
        <w:rPr>
          <w:rFonts w:ascii="Tahoma" w:hAnsi="Tahoma" w:cs="Tahoma"/>
          <w:lang w:val="en-US"/>
        </w:rPr>
      </w:pPr>
    </w:p>
    <w:p w14:paraId="17DA0ECD" w14:textId="77777777" w:rsidR="00483898" w:rsidRPr="00483898" w:rsidRDefault="00483898" w:rsidP="00483898">
      <w:pPr>
        <w:rPr>
          <w:rFonts w:ascii="Tahoma" w:hAnsi="Tahoma" w:cs="Tahoma"/>
          <w:lang w:val="en-US"/>
        </w:rPr>
      </w:pPr>
    </w:p>
    <w:p w14:paraId="23768014" w14:textId="77777777" w:rsidR="00483898" w:rsidRPr="00483898" w:rsidRDefault="00483898" w:rsidP="00483898">
      <w:pPr>
        <w:pStyle w:val="ListParagraph"/>
        <w:numPr>
          <w:ilvl w:val="0"/>
          <w:numId w:val="2"/>
        </w:numPr>
        <w:spacing w:after="200" w:line="276" w:lineRule="auto"/>
        <w:rPr>
          <w:rFonts w:ascii="Tahoma" w:hAnsi="Tahoma" w:cs="Tahoma"/>
          <w:lang w:val="en-US"/>
        </w:rPr>
      </w:pPr>
      <w:r w:rsidRPr="00483898">
        <w:rPr>
          <w:rFonts w:ascii="Tahoma" w:hAnsi="Tahoma" w:cs="Tahoma"/>
          <w:lang w:val="en-US"/>
        </w:rPr>
        <w:t>Write CSS code for: setting the gray color and bold font for link element with class „mylink“ (everywhere on webpage). Specified style is applied only in case of mouse cursor is over the link.:</w:t>
      </w:r>
    </w:p>
    <w:p w14:paraId="141C3C2F" w14:textId="77777777" w:rsidR="00483898" w:rsidRPr="00483898" w:rsidRDefault="00483898" w:rsidP="00483898">
      <w:pPr>
        <w:rPr>
          <w:rFonts w:ascii="Tahoma" w:hAnsi="Tahoma" w:cs="Tahoma"/>
          <w:lang w:val="en-US"/>
        </w:rPr>
      </w:pPr>
    </w:p>
    <w:p w14:paraId="1A3DA467" w14:textId="77777777" w:rsidR="00483898" w:rsidRPr="00483898" w:rsidRDefault="00483898" w:rsidP="00483898">
      <w:pPr>
        <w:rPr>
          <w:rFonts w:ascii="Tahoma" w:hAnsi="Tahoma" w:cs="Tahoma"/>
          <w:lang w:val="en-US"/>
        </w:rPr>
      </w:pPr>
    </w:p>
    <w:p w14:paraId="49D8C847" w14:textId="77777777" w:rsidR="00483898" w:rsidRPr="00483898" w:rsidRDefault="00483898" w:rsidP="00483898">
      <w:pPr>
        <w:rPr>
          <w:rFonts w:ascii="Tahoma" w:hAnsi="Tahoma" w:cs="Tahoma"/>
          <w:lang w:val="en-US"/>
        </w:rPr>
      </w:pPr>
    </w:p>
    <w:p w14:paraId="1C8822DD" w14:textId="77777777" w:rsidR="00483898" w:rsidRPr="00483898" w:rsidRDefault="00483898" w:rsidP="00483898">
      <w:pPr>
        <w:pStyle w:val="ListParagraph"/>
        <w:numPr>
          <w:ilvl w:val="0"/>
          <w:numId w:val="2"/>
        </w:numPr>
        <w:spacing w:after="200" w:line="276" w:lineRule="auto"/>
        <w:rPr>
          <w:rFonts w:ascii="Tahoma" w:hAnsi="Tahoma" w:cs="Tahoma"/>
          <w:lang w:val="en-US"/>
        </w:rPr>
      </w:pPr>
      <w:r w:rsidRPr="00483898">
        <w:rPr>
          <w:rFonts w:ascii="Tahoma" w:hAnsi="Tahoma" w:cs="Tahoma"/>
          <w:lang w:val="en-US"/>
        </w:rPr>
        <w:t>Write JavaScript code (or HTML code, you can use pure JS or jQuery) for: setting the content of DIV element with ID „info“ to value „Clicked“ after click on specified link element.</w:t>
      </w:r>
    </w:p>
    <w:p w14:paraId="2DAE2E4F" w14:textId="77777777" w:rsidR="00483898" w:rsidRPr="00483898" w:rsidRDefault="00483898" w:rsidP="00483898">
      <w:pPr>
        <w:rPr>
          <w:rFonts w:ascii="Tahoma" w:hAnsi="Tahoma" w:cs="Tahoma"/>
          <w:lang w:val="en-US"/>
        </w:rPr>
      </w:pPr>
    </w:p>
    <w:p w14:paraId="0E33651E" w14:textId="77777777" w:rsidR="00483898" w:rsidRPr="00483898" w:rsidRDefault="00483898" w:rsidP="00483898">
      <w:pPr>
        <w:rPr>
          <w:rFonts w:ascii="Tahoma" w:hAnsi="Tahoma" w:cs="Tahoma"/>
          <w:lang w:val="en-US"/>
        </w:rPr>
      </w:pPr>
    </w:p>
    <w:p w14:paraId="64BAF043" w14:textId="77777777" w:rsidR="00483898" w:rsidRPr="00483898" w:rsidRDefault="00483898" w:rsidP="00483898">
      <w:pPr>
        <w:rPr>
          <w:rFonts w:ascii="Tahoma" w:hAnsi="Tahoma" w:cs="Tahoma"/>
          <w:lang w:val="en-US"/>
        </w:rPr>
      </w:pPr>
    </w:p>
    <w:p w14:paraId="72A0154D" w14:textId="77777777" w:rsidR="00483898" w:rsidRPr="00483898" w:rsidRDefault="00483898" w:rsidP="00483898">
      <w:pPr>
        <w:rPr>
          <w:rFonts w:ascii="Tahoma" w:hAnsi="Tahoma" w:cs="Tahoma"/>
          <w:lang w:val="en-US"/>
        </w:rPr>
      </w:pPr>
    </w:p>
    <w:p w14:paraId="025E1872" w14:textId="77777777" w:rsidR="00483898" w:rsidRPr="00483898" w:rsidRDefault="00483898" w:rsidP="00483898">
      <w:pPr>
        <w:rPr>
          <w:rFonts w:ascii="Tahoma" w:hAnsi="Tahoma" w:cs="Tahoma"/>
          <w:lang w:val="en-US"/>
        </w:rPr>
      </w:pPr>
    </w:p>
    <w:p w14:paraId="6EDC8F6C" w14:textId="77777777" w:rsidR="00483898" w:rsidRPr="00483898" w:rsidRDefault="00483898" w:rsidP="00483898">
      <w:pPr>
        <w:pStyle w:val="ListParagraph"/>
        <w:numPr>
          <w:ilvl w:val="0"/>
          <w:numId w:val="2"/>
        </w:numPr>
        <w:spacing w:after="200" w:line="276" w:lineRule="auto"/>
        <w:rPr>
          <w:rFonts w:ascii="Tahoma" w:hAnsi="Tahoma" w:cs="Tahoma"/>
          <w:lang w:val="en-US"/>
        </w:rPr>
      </w:pPr>
      <w:r w:rsidRPr="00483898">
        <w:rPr>
          <w:rFonts w:ascii="Tahoma" w:hAnsi="Tahoma" w:cs="Tahoma"/>
          <w:lang w:val="en-US"/>
        </w:rPr>
        <w:t>What does the topic „DOM“ mean (in domain of web pages) and what is the purpose?</w:t>
      </w:r>
    </w:p>
    <w:p w14:paraId="1E77236A" w14:textId="77777777" w:rsidR="00483898" w:rsidRPr="00483898" w:rsidRDefault="00483898" w:rsidP="00483898">
      <w:pPr>
        <w:rPr>
          <w:rFonts w:ascii="Tahoma" w:hAnsi="Tahoma" w:cs="Tahoma"/>
          <w:lang w:val="en-US"/>
        </w:rPr>
      </w:pPr>
    </w:p>
    <w:p w14:paraId="5B9669C1" w14:textId="77777777" w:rsidR="00483898" w:rsidRPr="00483898" w:rsidRDefault="00483898" w:rsidP="00483898">
      <w:pPr>
        <w:rPr>
          <w:rFonts w:ascii="Tahoma" w:hAnsi="Tahoma" w:cs="Tahoma"/>
          <w:lang w:val="en-US"/>
        </w:rPr>
      </w:pPr>
    </w:p>
    <w:p w14:paraId="3463FF8F" w14:textId="77777777" w:rsidR="00483898" w:rsidRPr="00483898" w:rsidRDefault="00483898" w:rsidP="00483898">
      <w:pPr>
        <w:rPr>
          <w:rFonts w:ascii="Tahoma" w:hAnsi="Tahoma" w:cs="Tahoma"/>
          <w:lang w:val="en-US"/>
        </w:rPr>
      </w:pPr>
    </w:p>
    <w:p w14:paraId="7B4FE0BF" w14:textId="77777777" w:rsidR="00483898" w:rsidRPr="00483898" w:rsidRDefault="00483898" w:rsidP="00483898">
      <w:pPr>
        <w:rPr>
          <w:rFonts w:ascii="Tahoma" w:hAnsi="Tahoma" w:cs="Tahoma"/>
          <w:lang w:val="en-US"/>
        </w:rPr>
      </w:pPr>
    </w:p>
    <w:p w14:paraId="426DEA62" w14:textId="77777777" w:rsidR="00483898" w:rsidRPr="00483898" w:rsidRDefault="00483898" w:rsidP="00483898">
      <w:pPr>
        <w:pStyle w:val="ListParagraph"/>
        <w:numPr>
          <w:ilvl w:val="0"/>
          <w:numId w:val="2"/>
        </w:numPr>
        <w:spacing w:after="200" w:line="276" w:lineRule="auto"/>
        <w:rPr>
          <w:rFonts w:ascii="Tahoma" w:hAnsi="Tahoma" w:cs="Tahoma"/>
          <w:lang w:val="en-US"/>
        </w:rPr>
      </w:pPr>
      <w:r w:rsidRPr="00483898">
        <w:rPr>
          <w:rFonts w:ascii="Tahoma" w:hAnsi="Tahoma" w:cs="Tahoma"/>
          <w:lang w:val="en-US"/>
        </w:rPr>
        <w:t xml:space="preserve">Write XPath query for selecting </w:t>
      </w:r>
      <w:r w:rsidRPr="00483898">
        <w:rPr>
          <w:rFonts w:ascii="Tahoma" w:hAnsi="Tahoma" w:cs="Tahoma"/>
          <w:b/>
          <w:lang w:val="en-US"/>
        </w:rPr>
        <w:t>only the content</w:t>
      </w:r>
      <w:r w:rsidRPr="00483898">
        <w:rPr>
          <w:rFonts w:ascii="Tahoma" w:hAnsi="Tahoma" w:cs="Tahoma"/>
          <w:lang w:val="en-US"/>
        </w:rPr>
        <w:t xml:space="preserve"> of all elements with name „option“:</w:t>
      </w:r>
    </w:p>
    <w:p w14:paraId="0DC59A21" w14:textId="77777777" w:rsidR="00483898" w:rsidRPr="00483898" w:rsidRDefault="00483898" w:rsidP="00483898">
      <w:pPr>
        <w:ind w:left="1416"/>
        <w:rPr>
          <w:rFonts w:ascii="Tahoma" w:hAnsi="Tahoma" w:cs="Tahoma"/>
          <w:sz w:val="14"/>
          <w:lang w:val="en-US"/>
        </w:rPr>
      </w:pPr>
      <w:r w:rsidRPr="00483898">
        <w:rPr>
          <w:rFonts w:ascii="Tahoma" w:hAnsi="Tahoma" w:cs="Tahoma"/>
          <w:sz w:val="14"/>
          <w:lang w:val="en-US"/>
        </w:rPr>
        <w:t>&lt;?xml version="1.0" encoding="utf-8"?&gt;</w:t>
      </w:r>
      <w:r w:rsidRPr="00483898">
        <w:rPr>
          <w:rFonts w:ascii="Tahoma" w:hAnsi="Tahoma" w:cs="Tahoma"/>
          <w:sz w:val="14"/>
          <w:lang w:val="en-US"/>
        </w:rPr>
        <w:br/>
        <w:t>&lt;survey&gt;</w:t>
      </w:r>
      <w:r w:rsidRPr="00483898">
        <w:rPr>
          <w:rFonts w:ascii="Tahoma" w:hAnsi="Tahoma" w:cs="Tahoma"/>
          <w:sz w:val="14"/>
          <w:lang w:val="en-US"/>
        </w:rPr>
        <w:br/>
        <w:t xml:space="preserve">  &lt;question&gt;How many hours do you spend at your computer?&lt;/question&gt;</w:t>
      </w:r>
      <w:r w:rsidRPr="00483898">
        <w:rPr>
          <w:rFonts w:ascii="Tahoma" w:hAnsi="Tahoma" w:cs="Tahoma"/>
          <w:sz w:val="14"/>
          <w:lang w:val="en-US"/>
        </w:rPr>
        <w:br/>
        <w:t xml:space="preserve">  &lt;options&gt;</w:t>
      </w:r>
      <w:r w:rsidRPr="00483898">
        <w:rPr>
          <w:rFonts w:ascii="Tahoma" w:hAnsi="Tahoma" w:cs="Tahoma"/>
          <w:sz w:val="14"/>
          <w:lang w:val="en-US"/>
        </w:rPr>
        <w:br/>
        <w:t xml:space="preserve">    &lt;option votes='12'&gt;12-15 hours&lt;/option&gt;</w:t>
      </w:r>
      <w:r w:rsidRPr="00483898">
        <w:rPr>
          <w:rFonts w:ascii="Tahoma" w:hAnsi="Tahoma" w:cs="Tahoma"/>
          <w:sz w:val="14"/>
          <w:lang w:val="en-US"/>
        </w:rPr>
        <w:br/>
        <w:t xml:space="preserve">    &lt;option votes='5'&gt;15-20 hours&lt;/option&gt;</w:t>
      </w:r>
      <w:r w:rsidRPr="00483898">
        <w:rPr>
          <w:rFonts w:ascii="Tahoma" w:hAnsi="Tahoma" w:cs="Tahoma"/>
          <w:sz w:val="14"/>
          <w:lang w:val="en-US"/>
        </w:rPr>
        <w:br/>
        <w:t xml:space="preserve">    &lt;option votes='15'&gt;20-24 hours&lt;/option&gt;</w:t>
      </w:r>
      <w:r w:rsidRPr="00483898">
        <w:rPr>
          <w:rFonts w:ascii="Tahoma" w:hAnsi="Tahoma" w:cs="Tahoma"/>
          <w:sz w:val="14"/>
          <w:lang w:val="en-US"/>
        </w:rPr>
        <w:br/>
        <w:t xml:space="preserve">    &lt;option votes='10'&gt;My computer does not work &lt;/option&gt;</w:t>
      </w:r>
      <w:r w:rsidRPr="00483898">
        <w:rPr>
          <w:rFonts w:ascii="Tahoma" w:hAnsi="Tahoma" w:cs="Tahoma"/>
          <w:sz w:val="14"/>
          <w:lang w:val="en-US"/>
        </w:rPr>
        <w:br/>
        <w:t xml:space="preserve">  &lt;/options&gt;</w:t>
      </w:r>
      <w:r w:rsidRPr="00483898">
        <w:rPr>
          <w:rFonts w:ascii="Tahoma" w:hAnsi="Tahoma" w:cs="Tahoma"/>
          <w:sz w:val="14"/>
          <w:lang w:val="en-US"/>
        </w:rPr>
        <w:br/>
        <w:t>&lt;/survey&gt;</w:t>
      </w:r>
    </w:p>
    <w:p w14:paraId="3BDDBF9B" w14:textId="5CCCC288" w:rsidR="00225AFA" w:rsidRPr="00483898" w:rsidRDefault="00483898" w:rsidP="00225AFA">
      <w:pPr>
        <w:rPr>
          <w:b/>
          <w:bCs/>
          <w:color w:val="FF0000"/>
          <w:sz w:val="28"/>
          <w:szCs w:val="28"/>
          <w:lang w:val="en-US"/>
        </w:rPr>
      </w:pPr>
      <w:r w:rsidRPr="00483898">
        <w:rPr>
          <w:b/>
          <w:bCs/>
          <w:color w:val="FF0000"/>
          <w:sz w:val="28"/>
          <w:szCs w:val="28"/>
          <w:lang w:val="en-US"/>
        </w:rPr>
        <w:lastRenderedPageBreak/>
        <w:t>TEST</w:t>
      </w:r>
      <w:r w:rsidR="00225AFA" w:rsidRPr="00483898">
        <w:rPr>
          <w:b/>
          <w:bCs/>
          <w:color w:val="FF0000"/>
          <w:sz w:val="28"/>
          <w:szCs w:val="28"/>
          <w:lang w:val="en-US"/>
        </w:rPr>
        <w:t xml:space="preserve"> 2</w:t>
      </w:r>
    </w:p>
    <w:p w14:paraId="74C8C6F5" w14:textId="77777777" w:rsidR="00483898" w:rsidRPr="00483898" w:rsidRDefault="00483898" w:rsidP="00483898">
      <w:pPr>
        <w:pStyle w:val="ListParagraph"/>
        <w:numPr>
          <w:ilvl w:val="0"/>
          <w:numId w:val="7"/>
        </w:numPr>
        <w:spacing w:after="200" w:line="276" w:lineRule="auto"/>
        <w:rPr>
          <w:rFonts w:ascii="Tahoma" w:hAnsi="Tahoma" w:cs="Tahoma"/>
          <w:lang w:val="en-US"/>
        </w:rPr>
      </w:pPr>
      <w:r w:rsidRPr="00483898">
        <w:rPr>
          <w:rFonts w:ascii="Tahoma" w:hAnsi="Tahoma" w:cs="Tahoma"/>
          <w:lang w:val="en-US"/>
        </w:rPr>
        <w:t>How does the HTTP response head look like (what includes, specify status codes)?</w:t>
      </w:r>
    </w:p>
    <w:p w14:paraId="5585940C" w14:textId="77777777" w:rsidR="00483898" w:rsidRPr="00483898" w:rsidRDefault="00483898" w:rsidP="00483898">
      <w:pPr>
        <w:rPr>
          <w:rFonts w:ascii="Tahoma" w:hAnsi="Tahoma" w:cs="Tahoma"/>
          <w:lang w:val="en-US"/>
        </w:rPr>
      </w:pPr>
    </w:p>
    <w:p w14:paraId="008D71B2" w14:textId="77777777" w:rsidR="00483898" w:rsidRPr="00483898" w:rsidRDefault="00483898" w:rsidP="00483898">
      <w:pPr>
        <w:rPr>
          <w:rFonts w:ascii="Tahoma" w:hAnsi="Tahoma" w:cs="Tahoma"/>
          <w:lang w:val="en-US"/>
        </w:rPr>
      </w:pPr>
    </w:p>
    <w:p w14:paraId="4D4F6B44" w14:textId="77777777" w:rsidR="00483898" w:rsidRPr="00483898" w:rsidRDefault="00483898" w:rsidP="00483898">
      <w:pPr>
        <w:rPr>
          <w:rFonts w:ascii="Tahoma" w:hAnsi="Tahoma" w:cs="Tahoma"/>
          <w:lang w:val="en-US"/>
        </w:rPr>
      </w:pPr>
    </w:p>
    <w:p w14:paraId="7AD2F2FB" w14:textId="77777777" w:rsidR="00483898" w:rsidRPr="00483898" w:rsidRDefault="00483898" w:rsidP="00483898">
      <w:pPr>
        <w:pStyle w:val="ListParagraph"/>
        <w:numPr>
          <w:ilvl w:val="0"/>
          <w:numId w:val="7"/>
        </w:numPr>
        <w:spacing w:after="200" w:line="276" w:lineRule="auto"/>
        <w:rPr>
          <w:rFonts w:ascii="Tahoma" w:hAnsi="Tahoma" w:cs="Tahoma"/>
          <w:lang w:val="en-US"/>
        </w:rPr>
      </w:pPr>
      <w:r w:rsidRPr="00483898">
        <w:rPr>
          <w:rFonts w:ascii="Tahoma" w:hAnsi="Tahoma" w:cs="Tahoma"/>
          <w:lang w:val="en-US"/>
        </w:rPr>
        <w:t>Write CSS code for: setting the red border around the image (without own ID) that is located inside the element P. The paragraph has assigned class „par1“:</w:t>
      </w:r>
    </w:p>
    <w:p w14:paraId="09C08657" w14:textId="77777777" w:rsidR="00483898" w:rsidRPr="00483898" w:rsidRDefault="00483898" w:rsidP="00483898">
      <w:pPr>
        <w:pStyle w:val="ListParagraph"/>
        <w:rPr>
          <w:rFonts w:ascii="Tahoma" w:hAnsi="Tahoma" w:cs="Tahoma"/>
          <w:lang w:val="en-US"/>
        </w:rPr>
      </w:pPr>
    </w:p>
    <w:p w14:paraId="39EE7486" w14:textId="77777777" w:rsidR="00483898" w:rsidRPr="00483898" w:rsidRDefault="00483898" w:rsidP="00483898">
      <w:pPr>
        <w:rPr>
          <w:rFonts w:ascii="Tahoma" w:hAnsi="Tahoma" w:cs="Tahoma"/>
          <w:lang w:val="en-US"/>
        </w:rPr>
      </w:pPr>
    </w:p>
    <w:p w14:paraId="0BF90602" w14:textId="77777777" w:rsidR="00483898" w:rsidRPr="00483898" w:rsidRDefault="00483898" w:rsidP="00483898">
      <w:pPr>
        <w:rPr>
          <w:rFonts w:ascii="Tahoma" w:hAnsi="Tahoma" w:cs="Tahoma"/>
          <w:lang w:val="en-US"/>
        </w:rPr>
      </w:pPr>
    </w:p>
    <w:p w14:paraId="6B683F95" w14:textId="77777777" w:rsidR="00483898" w:rsidRPr="00483898" w:rsidRDefault="00483898" w:rsidP="00483898">
      <w:pPr>
        <w:rPr>
          <w:rFonts w:ascii="Tahoma" w:hAnsi="Tahoma" w:cs="Tahoma"/>
          <w:lang w:val="en-US"/>
        </w:rPr>
      </w:pPr>
    </w:p>
    <w:p w14:paraId="195C3490" w14:textId="77777777" w:rsidR="00483898" w:rsidRPr="00483898" w:rsidRDefault="00483898" w:rsidP="00483898">
      <w:pPr>
        <w:pStyle w:val="ListParagraph"/>
        <w:numPr>
          <w:ilvl w:val="0"/>
          <w:numId w:val="7"/>
        </w:numPr>
        <w:spacing w:after="200" w:line="276" w:lineRule="auto"/>
        <w:rPr>
          <w:rFonts w:ascii="Tahoma" w:hAnsi="Tahoma" w:cs="Tahoma"/>
          <w:lang w:val="en-US"/>
        </w:rPr>
      </w:pPr>
      <w:r w:rsidRPr="00483898">
        <w:rPr>
          <w:rFonts w:ascii="Tahoma" w:hAnsi="Tahoma" w:cs="Tahoma"/>
          <w:lang w:val="en-US"/>
        </w:rPr>
        <w:t>Write JavaScript code (or HTML code, you can use pure JS or jQuery) for: changing the content (SRC) of the image during the time when mouse cursor is over a given image. It means: original image file menu1.png will be changed by menu1-on.png when mouse cursor start the hovering. When cursor leaves the image, the original image will set back again.</w:t>
      </w:r>
    </w:p>
    <w:p w14:paraId="01592E7D" w14:textId="77777777" w:rsidR="00483898" w:rsidRPr="00483898" w:rsidRDefault="00483898" w:rsidP="00483898">
      <w:pPr>
        <w:rPr>
          <w:rFonts w:ascii="Tahoma" w:hAnsi="Tahoma" w:cs="Tahoma"/>
          <w:lang w:val="en-US"/>
        </w:rPr>
      </w:pPr>
    </w:p>
    <w:p w14:paraId="55593166" w14:textId="77777777" w:rsidR="00483898" w:rsidRPr="00483898" w:rsidRDefault="00483898" w:rsidP="00483898">
      <w:pPr>
        <w:rPr>
          <w:rFonts w:ascii="Tahoma" w:hAnsi="Tahoma" w:cs="Tahoma"/>
          <w:lang w:val="en-US"/>
        </w:rPr>
      </w:pPr>
    </w:p>
    <w:p w14:paraId="59C8F48A" w14:textId="77777777" w:rsidR="00483898" w:rsidRPr="00483898" w:rsidRDefault="00483898" w:rsidP="00483898">
      <w:pPr>
        <w:rPr>
          <w:rFonts w:ascii="Tahoma" w:hAnsi="Tahoma" w:cs="Tahoma"/>
          <w:lang w:val="en-US"/>
        </w:rPr>
      </w:pPr>
    </w:p>
    <w:p w14:paraId="0D5A3950" w14:textId="77777777" w:rsidR="00483898" w:rsidRPr="00483898" w:rsidRDefault="00483898" w:rsidP="00483898">
      <w:pPr>
        <w:rPr>
          <w:rFonts w:ascii="Tahoma" w:hAnsi="Tahoma" w:cs="Tahoma"/>
          <w:lang w:val="en-US"/>
        </w:rPr>
      </w:pPr>
    </w:p>
    <w:p w14:paraId="59556A1C" w14:textId="77777777" w:rsidR="00483898" w:rsidRPr="00483898" w:rsidRDefault="00483898" w:rsidP="00483898">
      <w:pPr>
        <w:rPr>
          <w:rFonts w:ascii="Tahoma" w:hAnsi="Tahoma" w:cs="Tahoma"/>
          <w:lang w:val="en-US"/>
        </w:rPr>
      </w:pPr>
    </w:p>
    <w:p w14:paraId="3CD488EB" w14:textId="77777777" w:rsidR="00483898" w:rsidRPr="00483898" w:rsidRDefault="00483898" w:rsidP="00483898">
      <w:pPr>
        <w:pStyle w:val="ListParagraph"/>
        <w:numPr>
          <w:ilvl w:val="0"/>
          <w:numId w:val="7"/>
        </w:numPr>
        <w:spacing w:after="200" w:line="276" w:lineRule="auto"/>
        <w:rPr>
          <w:rFonts w:ascii="Tahoma" w:hAnsi="Tahoma" w:cs="Tahoma"/>
          <w:lang w:val="en-US"/>
        </w:rPr>
      </w:pPr>
      <w:r w:rsidRPr="00483898">
        <w:rPr>
          <w:rFonts w:ascii="Tahoma" w:hAnsi="Tahoma" w:cs="Tahoma"/>
          <w:lang w:val="en-US"/>
        </w:rPr>
        <w:t>List and describe min. 5 new capabilities of HTML 5 form input element configuration (types of input element)</w:t>
      </w:r>
    </w:p>
    <w:p w14:paraId="4095638E" w14:textId="77777777" w:rsidR="00483898" w:rsidRPr="00483898" w:rsidRDefault="00483898" w:rsidP="00483898">
      <w:pPr>
        <w:rPr>
          <w:rFonts w:ascii="Tahoma" w:hAnsi="Tahoma" w:cs="Tahoma"/>
          <w:lang w:val="en-US"/>
        </w:rPr>
      </w:pPr>
    </w:p>
    <w:p w14:paraId="3E1923AA" w14:textId="77777777" w:rsidR="00483898" w:rsidRPr="00483898" w:rsidRDefault="00483898" w:rsidP="00483898">
      <w:pPr>
        <w:rPr>
          <w:rFonts w:ascii="Tahoma" w:hAnsi="Tahoma" w:cs="Tahoma"/>
          <w:lang w:val="en-US"/>
        </w:rPr>
      </w:pPr>
    </w:p>
    <w:p w14:paraId="657A0BDE" w14:textId="77777777" w:rsidR="00483898" w:rsidRPr="00483898" w:rsidRDefault="00483898" w:rsidP="00483898">
      <w:pPr>
        <w:rPr>
          <w:rFonts w:ascii="Tahoma" w:hAnsi="Tahoma" w:cs="Tahoma"/>
          <w:lang w:val="en-US"/>
        </w:rPr>
      </w:pPr>
    </w:p>
    <w:p w14:paraId="16263F0F" w14:textId="77777777" w:rsidR="00483898" w:rsidRPr="00483898" w:rsidRDefault="00483898" w:rsidP="00483898">
      <w:pPr>
        <w:pStyle w:val="ListParagraph"/>
        <w:numPr>
          <w:ilvl w:val="0"/>
          <w:numId w:val="7"/>
        </w:numPr>
        <w:spacing w:after="200" w:line="276" w:lineRule="auto"/>
        <w:rPr>
          <w:rFonts w:ascii="Tahoma" w:hAnsi="Tahoma" w:cs="Tahoma"/>
          <w:lang w:val="en-US"/>
        </w:rPr>
      </w:pPr>
      <w:r w:rsidRPr="00483898">
        <w:rPr>
          <w:rFonts w:ascii="Tahoma" w:hAnsi="Tahoma" w:cs="Tahoma"/>
          <w:lang w:val="en-US"/>
        </w:rPr>
        <w:t>Write XPath query for selecting all texts included within all elements (contents of all elements):</w:t>
      </w:r>
    </w:p>
    <w:p w14:paraId="544DDC25" w14:textId="77777777" w:rsidR="00483898" w:rsidRPr="00483898" w:rsidRDefault="00483898" w:rsidP="00483898">
      <w:pPr>
        <w:ind w:left="1416"/>
        <w:rPr>
          <w:rFonts w:ascii="Tahoma" w:hAnsi="Tahoma" w:cs="Tahoma"/>
          <w:sz w:val="14"/>
          <w:lang w:val="en-US"/>
        </w:rPr>
      </w:pPr>
      <w:r w:rsidRPr="00483898">
        <w:rPr>
          <w:rFonts w:ascii="Tahoma" w:hAnsi="Tahoma" w:cs="Tahoma"/>
          <w:sz w:val="14"/>
          <w:lang w:val="en-US"/>
        </w:rPr>
        <w:t>&lt;?xml version="1.0" encoding="utf-8"?&gt;</w:t>
      </w:r>
      <w:r w:rsidRPr="00483898">
        <w:rPr>
          <w:rFonts w:ascii="Tahoma" w:hAnsi="Tahoma" w:cs="Tahoma"/>
          <w:sz w:val="14"/>
          <w:lang w:val="en-US"/>
        </w:rPr>
        <w:br/>
        <w:t>&lt;survey&gt;</w:t>
      </w:r>
      <w:r w:rsidRPr="00483898">
        <w:rPr>
          <w:rFonts w:ascii="Tahoma" w:hAnsi="Tahoma" w:cs="Tahoma"/>
          <w:sz w:val="14"/>
          <w:lang w:val="en-US"/>
        </w:rPr>
        <w:br/>
        <w:t xml:space="preserve">  &lt;question&gt;How many hours do you spend at your computer?&lt;/question&gt;</w:t>
      </w:r>
      <w:r w:rsidRPr="00483898">
        <w:rPr>
          <w:rFonts w:ascii="Tahoma" w:hAnsi="Tahoma" w:cs="Tahoma"/>
          <w:sz w:val="14"/>
          <w:lang w:val="en-US"/>
        </w:rPr>
        <w:br/>
        <w:t xml:space="preserve">  &lt;options&gt;</w:t>
      </w:r>
      <w:r w:rsidRPr="00483898">
        <w:rPr>
          <w:rFonts w:ascii="Tahoma" w:hAnsi="Tahoma" w:cs="Tahoma"/>
          <w:sz w:val="14"/>
          <w:lang w:val="en-US"/>
        </w:rPr>
        <w:br/>
        <w:t xml:space="preserve">    &lt;option votes='12'&gt;12-15 hours&lt;/option&gt;</w:t>
      </w:r>
      <w:r w:rsidRPr="00483898">
        <w:rPr>
          <w:rFonts w:ascii="Tahoma" w:hAnsi="Tahoma" w:cs="Tahoma"/>
          <w:sz w:val="14"/>
          <w:lang w:val="en-US"/>
        </w:rPr>
        <w:br/>
        <w:t xml:space="preserve">    &lt;option votes='5'&gt;15-20 hours&lt;/option&gt;</w:t>
      </w:r>
      <w:r w:rsidRPr="00483898">
        <w:rPr>
          <w:rFonts w:ascii="Tahoma" w:hAnsi="Tahoma" w:cs="Tahoma"/>
          <w:sz w:val="14"/>
          <w:lang w:val="en-US"/>
        </w:rPr>
        <w:br/>
        <w:t xml:space="preserve">    &lt;option votes='15'&gt;20-24 hours&lt;/option&gt;</w:t>
      </w:r>
      <w:r w:rsidRPr="00483898">
        <w:rPr>
          <w:rFonts w:ascii="Tahoma" w:hAnsi="Tahoma" w:cs="Tahoma"/>
          <w:sz w:val="14"/>
          <w:lang w:val="en-US"/>
        </w:rPr>
        <w:br/>
        <w:t xml:space="preserve">    &lt;option votes='10'&gt;My computer does not work &lt;/option&gt;</w:t>
      </w:r>
      <w:r w:rsidRPr="00483898">
        <w:rPr>
          <w:rFonts w:ascii="Tahoma" w:hAnsi="Tahoma" w:cs="Tahoma"/>
          <w:sz w:val="14"/>
          <w:lang w:val="en-US"/>
        </w:rPr>
        <w:br/>
        <w:t xml:space="preserve">  &lt;/options&gt;</w:t>
      </w:r>
      <w:r w:rsidRPr="00483898">
        <w:rPr>
          <w:rFonts w:ascii="Tahoma" w:hAnsi="Tahoma" w:cs="Tahoma"/>
          <w:sz w:val="14"/>
          <w:lang w:val="en-US"/>
        </w:rPr>
        <w:br/>
        <w:t>&lt;/survey&gt;</w:t>
      </w:r>
    </w:p>
    <w:p w14:paraId="557F7316" w14:textId="3E161BB9" w:rsidR="006F36FB" w:rsidRPr="00483898" w:rsidRDefault="006F36FB">
      <w:pPr>
        <w:rPr>
          <w:lang w:val="en-US"/>
        </w:rPr>
      </w:pPr>
      <w:r w:rsidRPr="00483898">
        <w:rPr>
          <w:lang w:val="en-US"/>
        </w:rPr>
        <w:br w:type="page"/>
      </w:r>
    </w:p>
    <w:p w14:paraId="1824FE1A" w14:textId="51844DBC" w:rsidR="00225AFA" w:rsidRPr="00483898" w:rsidRDefault="00483898" w:rsidP="00225AFA">
      <w:pPr>
        <w:rPr>
          <w:b/>
          <w:bCs/>
          <w:color w:val="FF0000"/>
          <w:sz w:val="28"/>
          <w:szCs w:val="28"/>
          <w:lang w:val="en-US"/>
        </w:rPr>
      </w:pPr>
      <w:r w:rsidRPr="00483898">
        <w:rPr>
          <w:b/>
          <w:bCs/>
          <w:color w:val="FF0000"/>
          <w:sz w:val="28"/>
          <w:szCs w:val="28"/>
          <w:lang w:val="en-US"/>
        </w:rPr>
        <w:lastRenderedPageBreak/>
        <w:t>TEST</w:t>
      </w:r>
      <w:r w:rsidR="00225AFA" w:rsidRPr="00483898">
        <w:rPr>
          <w:b/>
          <w:bCs/>
          <w:color w:val="FF0000"/>
          <w:sz w:val="28"/>
          <w:szCs w:val="28"/>
          <w:lang w:val="en-US"/>
        </w:rPr>
        <w:t xml:space="preserve"> 3</w:t>
      </w:r>
    </w:p>
    <w:p w14:paraId="4E3A83D5" w14:textId="680C5FAA" w:rsidR="00483898" w:rsidRPr="00483898" w:rsidRDefault="00483898" w:rsidP="00483898">
      <w:pPr>
        <w:pStyle w:val="ListParagraph"/>
        <w:numPr>
          <w:ilvl w:val="0"/>
          <w:numId w:val="8"/>
        </w:numPr>
        <w:spacing w:after="200" w:line="276" w:lineRule="auto"/>
        <w:rPr>
          <w:rFonts w:ascii="Tahoma" w:hAnsi="Tahoma" w:cs="Tahoma"/>
          <w:lang w:val="en-US"/>
        </w:rPr>
      </w:pPr>
      <w:r w:rsidRPr="00483898">
        <w:rPr>
          <w:rFonts w:ascii="Tahoma" w:hAnsi="Tahoma" w:cs="Tahoma"/>
          <w:lang w:val="en-US"/>
        </w:rPr>
        <w:t xml:space="preserve">Describe the </w:t>
      </w:r>
      <w:r w:rsidR="00CF7554" w:rsidRPr="00483898">
        <w:rPr>
          <w:rFonts w:ascii="Tahoma" w:hAnsi="Tahoma" w:cs="Tahoma"/>
          <w:lang w:val="en-US"/>
        </w:rPr>
        <w:t>difference</w:t>
      </w:r>
      <w:r w:rsidRPr="00483898">
        <w:rPr>
          <w:rFonts w:ascii="Tahoma" w:hAnsi="Tahoma" w:cs="Tahoma"/>
          <w:lang w:val="en-US"/>
        </w:rPr>
        <w:t xml:space="preserve"> between GET and POST methods defined by HTTP protocol.</w:t>
      </w:r>
    </w:p>
    <w:p w14:paraId="35E05613" w14:textId="77777777" w:rsidR="00483898" w:rsidRPr="00483898" w:rsidRDefault="00483898" w:rsidP="00483898">
      <w:pPr>
        <w:rPr>
          <w:rFonts w:ascii="Tahoma" w:hAnsi="Tahoma" w:cs="Tahoma"/>
          <w:lang w:val="en-US"/>
        </w:rPr>
      </w:pPr>
    </w:p>
    <w:p w14:paraId="7A52EC9E" w14:textId="5B010E03" w:rsidR="00483898" w:rsidRPr="00B6401A" w:rsidRDefault="00B6401A" w:rsidP="00B6401A">
      <w:pPr>
        <w:pStyle w:val="ListParagraph"/>
        <w:numPr>
          <w:ilvl w:val="0"/>
          <w:numId w:val="9"/>
        </w:numPr>
        <w:rPr>
          <w:rFonts w:ascii="Tahoma" w:hAnsi="Tahoma" w:cs="Tahoma"/>
          <w:lang w:val="en-US"/>
          <w:rPrChange w:id="6" w:author="Nguyen Thanh Tuan" w:date="2020-11-24T07:36:00Z">
            <w:rPr>
              <w:lang w:val="en-US"/>
            </w:rPr>
          </w:rPrChange>
        </w:rPr>
        <w:pPrChange w:id="7" w:author="Nguyen Thanh Tuan" w:date="2020-11-24T07:36:00Z">
          <w:pPr/>
        </w:pPrChange>
      </w:pPr>
      <w:ins w:id="8" w:author="Nguyen Thanh Tuan" w:date="2020-11-24T07:36:00Z">
        <w:r>
          <w:rPr>
            <w:rFonts w:ascii="Arial" w:hAnsi="Arial" w:cs="Arial"/>
            <w:color w:val="000000"/>
            <w:shd w:val="clear" w:color="auto" w:fill="FFFFFF"/>
          </w:rPr>
          <w:t>Both GET and POST method is used to transfer data from client to server in HTTP protocol but Main difference between POST and GET method is that GET carries request parameter appended in URL string while POST carries request parameter in message body which makes it more secure way of transferring data from client to server in http protocol.</w:t>
        </w:r>
      </w:ins>
    </w:p>
    <w:p w14:paraId="5A4C61CF" w14:textId="77777777" w:rsidR="00483898" w:rsidRPr="00483898" w:rsidRDefault="00483898" w:rsidP="00483898">
      <w:pPr>
        <w:rPr>
          <w:rFonts w:ascii="Tahoma" w:hAnsi="Tahoma" w:cs="Tahoma"/>
          <w:lang w:val="en-US"/>
        </w:rPr>
      </w:pPr>
    </w:p>
    <w:p w14:paraId="3F511824" w14:textId="62040629" w:rsidR="00483898" w:rsidRPr="00483898" w:rsidRDefault="00483898" w:rsidP="00483898">
      <w:pPr>
        <w:pStyle w:val="ListParagraph"/>
        <w:numPr>
          <w:ilvl w:val="0"/>
          <w:numId w:val="8"/>
        </w:numPr>
        <w:spacing w:after="200" w:line="276" w:lineRule="auto"/>
        <w:rPr>
          <w:rFonts w:ascii="Tahoma" w:hAnsi="Tahoma" w:cs="Tahoma"/>
          <w:lang w:val="en-US"/>
        </w:rPr>
      </w:pPr>
      <w:r w:rsidRPr="00483898">
        <w:rPr>
          <w:rFonts w:ascii="Tahoma" w:hAnsi="Tahoma" w:cs="Tahoma"/>
          <w:lang w:val="en-US"/>
        </w:rPr>
        <w:t xml:space="preserve">Write CSS specification for </w:t>
      </w:r>
      <w:r w:rsidR="00CF7554" w:rsidRPr="00483898">
        <w:rPr>
          <w:rFonts w:ascii="Tahoma" w:hAnsi="Tahoma" w:cs="Tahoma"/>
          <w:lang w:val="en-US"/>
        </w:rPr>
        <w:t>setting</w:t>
      </w:r>
      <w:r w:rsidRPr="00483898">
        <w:rPr>
          <w:rFonts w:ascii="Tahoma" w:hAnsi="Tahoma" w:cs="Tahoma"/>
          <w:lang w:val="en-US"/>
        </w:rPr>
        <w:t xml:space="preserve"> the styling of link (a) with assigned class "button". The link have to have rectangular shape, gray background and black font color. During the time when mouse cursor will be over the link, the font color will be white and background of the button will be black. The text will not be underlined in any time. </w:t>
      </w:r>
    </w:p>
    <w:p w14:paraId="52677296" w14:textId="10574945" w:rsidR="00B6401A" w:rsidRDefault="00D326B4" w:rsidP="00B6401A">
      <w:pPr>
        <w:rPr>
          <w:ins w:id="9" w:author="Nguyen Thanh Tuan" w:date="2020-11-24T07:47:00Z"/>
          <w:rFonts w:ascii="Tahoma" w:hAnsi="Tahoma" w:cs="Tahoma"/>
          <w:lang w:val="en-US"/>
        </w:rPr>
      </w:pPr>
      <w:ins w:id="10" w:author="Nguyen Thanh Tuan" w:date="2020-11-24T07:51:00Z">
        <w:r>
          <w:rPr>
            <w:rFonts w:ascii="Tahoma" w:hAnsi="Tahoma" w:cs="Tahoma"/>
            <w:lang w:val="en-US"/>
          </w:rPr>
          <w:t>a.button</w:t>
        </w:r>
      </w:ins>
      <w:ins w:id="11" w:author="Nguyen Thanh Tuan" w:date="2020-11-24T07:43:00Z">
        <w:r w:rsidR="00B6401A" w:rsidRPr="00B6401A">
          <w:rPr>
            <w:rFonts w:ascii="Tahoma" w:hAnsi="Tahoma" w:cs="Tahoma"/>
            <w:lang w:val="en-US"/>
          </w:rPr>
          <w:t>{</w:t>
        </w:r>
      </w:ins>
    </w:p>
    <w:p w14:paraId="1137CE59" w14:textId="77777777" w:rsidR="00D326B4" w:rsidRPr="00224458" w:rsidRDefault="00D326B4" w:rsidP="00D326B4">
      <w:pPr>
        <w:rPr>
          <w:ins w:id="12" w:author="Nguyen Thanh Tuan" w:date="2020-11-24T07:47:00Z"/>
          <w:rFonts w:ascii="Tahoma" w:hAnsi="Tahoma" w:cs="Tahoma"/>
          <w:lang w:val="en-US"/>
        </w:rPr>
      </w:pPr>
      <w:ins w:id="13" w:author="Nguyen Thanh Tuan" w:date="2020-11-24T07:47:00Z">
        <w:r w:rsidRPr="00224458">
          <w:rPr>
            <w:rFonts w:ascii="Tahoma" w:hAnsi="Tahoma" w:cs="Tahoma"/>
            <w:lang w:val="en-US"/>
          </w:rPr>
          <w:t xml:space="preserve">      width: 200px;</w:t>
        </w:r>
      </w:ins>
    </w:p>
    <w:p w14:paraId="1DF66971" w14:textId="3CAF84EC" w:rsidR="00D326B4" w:rsidRPr="00B6401A" w:rsidRDefault="00D326B4" w:rsidP="00B6401A">
      <w:pPr>
        <w:rPr>
          <w:ins w:id="14" w:author="Nguyen Thanh Tuan" w:date="2020-11-24T07:43:00Z"/>
          <w:rFonts w:ascii="Tahoma" w:hAnsi="Tahoma" w:cs="Tahoma"/>
          <w:lang w:val="en-US"/>
        </w:rPr>
      </w:pPr>
      <w:ins w:id="15" w:author="Nguyen Thanh Tuan" w:date="2020-11-24T07:47:00Z">
        <w:r w:rsidRPr="00224458">
          <w:rPr>
            <w:rFonts w:ascii="Tahoma" w:hAnsi="Tahoma" w:cs="Tahoma"/>
            <w:lang w:val="en-US"/>
          </w:rPr>
          <w:t xml:space="preserve">      height: 100px;</w:t>
        </w:r>
      </w:ins>
    </w:p>
    <w:p w14:paraId="65A3B6D6" w14:textId="127B3AE5" w:rsidR="00B6401A" w:rsidRPr="00B6401A" w:rsidRDefault="00B6401A" w:rsidP="00B6401A">
      <w:pPr>
        <w:rPr>
          <w:ins w:id="16" w:author="Nguyen Thanh Tuan" w:date="2020-11-24T07:43:00Z"/>
          <w:rFonts w:ascii="Tahoma" w:hAnsi="Tahoma" w:cs="Tahoma"/>
          <w:lang w:val="en-US"/>
        </w:rPr>
      </w:pPr>
      <w:ins w:id="17" w:author="Nguyen Thanh Tuan" w:date="2020-11-24T07:43:00Z">
        <w:r w:rsidRPr="00B6401A">
          <w:rPr>
            <w:rFonts w:ascii="Tahoma" w:hAnsi="Tahoma" w:cs="Tahoma"/>
            <w:lang w:val="en-US"/>
          </w:rPr>
          <w:t xml:space="preserve">    border: 1px solid #</w:t>
        </w:r>
        <w:r>
          <w:rPr>
            <w:rFonts w:ascii="Tahoma" w:hAnsi="Tahoma" w:cs="Tahoma"/>
            <w:lang w:val="en-US"/>
          </w:rPr>
          <w:t>gray</w:t>
        </w:r>
        <w:r w:rsidRPr="00B6401A">
          <w:rPr>
            <w:rFonts w:ascii="Tahoma" w:hAnsi="Tahoma" w:cs="Tahoma"/>
            <w:lang w:val="en-US"/>
          </w:rPr>
          <w:t>;</w:t>
        </w:r>
      </w:ins>
    </w:p>
    <w:p w14:paraId="54AA217B" w14:textId="0E7D8EAB" w:rsidR="00B6401A" w:rsidRPr="00B6401A" w:rsidRDefault="00B6401A" w:rsidP="00B6401A">
      <w:pPr>
        <w:rPr>
          <w:ins w:id="18" w:author="Nguyen Thanh Tuan" w:date="2020-11-24T07:43:00Z"/>
          <w:rFonts w:ascii="Tahoma" w:hAnsi="Tahoma" w:cs="Tahoma"/>
          <w:lang w:val="en-US"/>
        </w:rPr>
      </w:pPr>
      <w:ins w:id="19" w:author="Nguyen Thanh Tuan" w:date="2020-11-24T07:43:00Z">
        <w:r w:rsidRPr="00B6401A">
          <w:rPr>
            <w:rFonts w:ascii="Tahoma" w:hAnsi="Tahoma" w:cs="Tahoma"/>
            <w:lang w:val="en-US"/>
          </w:rPr>
          <w:t xml:space="preserve">    background: </w:t>
        </w:r>
      </w:ins>
      <w:ins w:id="20" w:author="Nguyen Thanh Tuan" w:date="2020-11-24T07:47:00Z">
        <w:r w:rsidR="00D326B4">
          <w:rPr>
            <w:rFonts w:ascii="Tahoma" w:hAnsi="Tahoma" w:cs="Tahoma"/>
            <w:lang w:val="en-US"/>
          </w:rPr>
          <w:t>gray</w:t>
        </w:r>
      </w:ins>
      <w:ins w:id="21" w:author="Nguyen Thanh Tuan" w:date="2020-11-24T07:43:00Z">
        <w:r w:rsidRPr="00B6401A">
          <w:rPr>
            <w:rFonts w:ascii="Tahoma" w:hAnsi="Tahoma" w:cs="Tahoma"/>
            <w:lang w:val="en-US"/>
          </w:rPr>
          <w:t>;</w:t>
        </w:r>
      </w:ins>
    </w:p>
    <w:p w14:paraId="515206FC" w14:textId="77777777" w:rsidR="00B6401A" w:rsidRPr="00B6401A" w:rsidRDefault="00B6401A" w:rsidP="00B6401A">
      <w:pPr>
        <w:rPr>
          <w:ins w:id="22" w:author="Nguyen Thanh Tuan" w:date="2020-11-24T07:43:00Z"/>
          <w:rFonts w:ascii="Tahoma" w:hAnsi="Tahoma" w:cs="Tahoma"/>
          <w:lang w:val="en-US"/>
        </w:rPr>
      </w:pPr>
      <w:ins w:id="23" w:author="Nguyen Thanh Tuan" w:date="2020-11-24T07:43:00Z">
        <w:r w:rsidRPr="00B6401A">
          <w:rPr>
            <w:rFonts w:ascii="Tahoma" w:hAnsi="Tahoma" w:cs="Tahoma"/>
            <w:lang w:val="en-US"/>
          </w:rPr>
          <w:t xml:space="preserve">    font-size: 20px;</w:t>
        </w:r>
      </w:ins>
    </w:p>
    <w:p w14:paraId="2D839F1A" w14:textId="77777777" w:rsidR="00B6401A" w:rsidRPr="00B6401A" w:rsidRDefault="00B6401A" w:rsidP="00B6401A">
      <w:pPr>
        <w:rPr>
          <w:ins w:id="24" w:author="Nguyen Thanh Tuan" w:date="2020-11-24T07:43:00Z"/>
          <w:rFonts w:ascii="Tahoma" w:hAnsi="Tahoma" w:cs="Tahoma"/>
          <w:lang w:val="en-US"/>
        </w:rPr>
      </w:pPr>
      <w:ins w:id="25" w:author="Nguyen Thanh Tuan" w:date="2020-11-24T07:43:00Z">
        <w:r w:rsidRPr="00B6401A">
          <w:rPr>
            <w:rFonts w:ascii="Tahoma" w:hAnsi="Tahoma" w:cs="Tahoma"/>
            <w:lang w:val="en-US"/>
          </w:rPr>
          <w:t xml:space="preserve">    margin: 10px;</w:t>
        </w:r>
      </w:ins>
    </w:p>
    <w:p w14:paraId="25180408" w14:textId="486ED06E" w:rsidR="00483898" w:rsidRDefault="00B6401A" w:rsidP="00B6401A">
      <w:pPr>
        <w:rPr>
          <w:ins w:id="26" w:author="Nguyen Thanh Tuan" w:date="2020-11-24T07:44:00Z"/>
          <w:rFonts w:ascii="Tahoma" w:hAnsi="Tahoma" w:cs="Tahoma"/>
          <w:lang w:val="en-US"/>
        </w:rPr>
      </w:pPr>
      <w:ins w:id="27" w:author="Nguyen Thanh Tuan" w:date="2020-11-24T07:43:00Z">
        <w:r w:rsidRPr="00B6401A">
          <w:rPr>
            <w:rFonts w:ascii="Tahoma" w:hAnsi="Tahoma" w:cs="Tahoma"/>
            <w:lang w:val="en-US"/>
          </w:rPr>
          <w:t>}</w:t>
        </w:r>
      </w:ins>
    </w:p>
    <w:p w14:paraId="1B70A08D" w14:textId="35A556F9" w:rsidR="00D326B4" w:rsidRDefault="00D326B4" w:rsidP="00D326B4">
      <w:pPr>
        <w:rPr>
          <w:ins w:id="28" w:author="Nguyen Thanh Tuan" w:date="2020-11-24T07:49:00Z"/>
          <w:rFonts w:ascii="Tahoma" w:hAnsi="Tahoma" w:cs="Tahoma"/>
          <w:lang w:val="en-US"/>
        </w:rPr>
      </w:pPr>
      <w:ins w:id="29" w:author="Nguyen Thanh Tuan" w:date="2020-11-24T07:51:00Z">
        <w:r>
          <w:rPr>
            <w:rFonts w:ascii="Tahoma" w:hAnsi="Tahoma" w:cs="Tahoma"/>
            <w:lang w:val="en-US"/>
          </w:rPr>
          <w:t>a.button</w:t>
        </w:r>
      </w:ins>
      <w:ins w:id="30" w:author="Nguyen Thanh Tuan" w:date="2020-11-24T07:48:00Z">
        <w:r w:rsidRPr="00D326B4">
          <w:rPr>
            <w:rFonts w:ascii="Tahoma" w:hAnsi="Tahoma" w:cs="Tahoma"/>
            <w:lang w:val="en-US"/>
          </w:rPr>
          <w:t>:hover{</w:t>
        </w:r>
      </w:ins>
    </w:p>
    <w:p w14:paraId="51BE1FCD" w14:textId="136A75B4" w:rsidR="00D326B4" w:rsidRPr="00D326B4" w:rsidRDefault="00D326B4" w:rsidP="00D326B4">
      <w:pPr>
        <w:rPr>
          <w:ins w:id="31" w:author="Nguyen Thanh Tuan" w:date="2020-11-24T07:48:00Z"/>
          <w:rFonts w:ascii="Tahoma" w:hAnsi="Tahoma" w:cs="Tahoma"/>
          <w:lang w:val="en-US"/>
        </w:rPr>
      </w:pPr>
      <w:ins w:id="32" w:author="Nguyen Thanh Tuan" w:date="2020-11-24T07:49:00Z">
        <w:r>
          <w:rPr>
            <w:rFonts w:ascii="Tahoma" w:hAnsi="Tahoma" w:cs="Tahoma"/>
            <w:lang w:val="en-US"/>
          </w:rPr>
          <w:t>b</w:t>
        </w:r>
        <w:r w:rsidRPr="00B6401A">
          <w:rPr>
            <w:rFonts w:ascii="Tahoma" w:hAnsi="Tahoma" w:cs="Tahoma"/>
            <w:lang w:val="en-US"/>
          </w:rPr>
          <w:t>ackground</w:t>
        </w:r>
        <w:r>
          <w:rPr>
            <w:rFonts w:ascii="Tahoma" w:hAnsi="Tahoma" w:cs="Tahoma"/>
            <w:lang w:val="en-US"/>
          </w:rPr>
          <w:t>:black</w:t>
        </w:r>
      </w:ins>
    </w:p>
    <w:p w14:paraId="4ACBF55F" w14:textId="6ABF5618" w:rsidR="00D326B4" w:rsidRPr="00D326B4" w:rsidRDefault="00D326B4" w:rsidP="00D326B4">
      <w:pPr>
        <w:rPr>
          <w:ins w:id="33" w:author="Nguyen Thanh Tuan" w:date="2020-11-24T07:48:00Z"/>
          <w:rFonts w:ascii="Tahoma" w:hAnsi="Tahoma" w:cs="Tahoma"/>
          <w:lang w:val="en-US"/>
        </w:rPr>
      </w:pPr>
      <w:ins w:id="34" w:author="Nguyen Thanh Tuan" w:date="2020-11-24T07:48:00Z">
        <w:r w:rsidRPr="00D326B4">
          <w:rPr>
            <w:rFonts w:ascii="Tahoma" w:hAnsi="Tahoma" w:cs="Tahoma"/>
            <w:lang w:val="en-US"/>
          </w:rPr>
          <w:t xml:space="preserve">    color: #</w:t>
        </w:r>
      </w:ins>
      <w:ins w:id="35" w:author="Nguyen Thanh Tuan" w:date="2020-11-24T07:50:00Z">
        <w:r>
          <w:rPr>
            <w:rFonts w:ascii="Tahoma" w:hAnsi="Tahoma" w:cs="Tahoma"/>
            <w:lang w:val="en-US"/>
          </w:rPr>
          <w:t>white</w:t>
        </w:r>
      </w:ins>
      <w:ins w:id="36" w:author="Nguyen Thanh Tuan" w:date="2020-11-24T07:48:00Z">
        <w:r w:rsidRPr="00D326B4">
          <w:rPr>
            <w:rFonts w:ascii="Tahoma" w:hAnsi="Tahoma" w:cs="Tahoma"/>
            <w:lang w:val="en-US"/>
          </w:rPr>
          <w:t>;</w:t>
        </w:r>
      </w:ins>
    </w:p>
    <w:p w14:paraId="5E3EEF8A" w14:textId="0D91278A" w:rsidR="00B6401A" w:rsidRPr="00483898" w:rsidDel="00D326B4" w:rsidRDefault="00D326B4" w:rsidP="00D326B4">
      <w:pPr>
        <w:rPr>
          <w:del w:id="37" w:author="Nguyen Thanh Tuan" w:date="2020-11-24T07:47:00Z"/>
          <w:rFonts w:ascii="Tahoma" w:hAnsi="Tahoma" w:cs="Tahoma"/>
          <w:lang w:val="en-US"/>
        </w:rPr>
      </w:pPr>
      <w:ins w:id="38" w:author="Nguyen Thanh Tuan" w:date="2020-11-24T07:48:00Z">
        <w:r w:rsidRPr="00D326B4">
          <w:rPr>
            <w:rFonts w:ascii="Tahoma" w:hAnsi="Tahoma" w:cs="Tahoma"/>
            <w:lang w:val="en-US"/>
          </w:rPr>
          <w:t>}</w:t>
        </w:r>
      </w:ins>
    </w:p>
    <w:p w14:paraId="255F706A" w14:textId="77777777" w:rsidR="00483898" w:rsidRPr="00483898" w:rsidRDefault="00483898" w:rsidP="00483898">
      <w:pPr>
        <w:rPr>
          <w:rFonts w:ascii="Tahoma" w:hAnsi="Tahoma" w:cs="Tahoma"/>
          <w:lang w:val="en-US"/>
        </w:rPr>
      </w:pPr>
    </w:p>
    <w:p w14:paraId="59684D40" w14:textId="77777777" w:rsidR="00483898" w:rsidRPr="00483898" w:rsidRDefault="00483898" w:rsidP="00483898">
      <w:pPr>
        <w:rPr>
          <w:rFonts w:ascii="Tahoma" w:hAnsi="Tahoma" w:cs="Tahoma"/>
          <w:lang w:val="en-US"/>
        </w:rPr>
      </w:pPr>
    </w:p>
    <w:p w14:paraId="116879AD" w14:textId="2BA76AF8" w:rsidR="00483898" w:rsidRPr="00483898" w:rsidRDefault="00483898" w:rsidP="00483898">
      <w:pPr>
        <w:pStyle w:val="ListParagraph"/>
        <w:numPr>
          <w:ilvl w:val="0"/>
          <w:numId w:val="8"/>
        </w:numPr>
        <w:spacing w:after="200" w:line="276" w:lineRule="auto"/>
        <w:rPr>
          <w:rFonts w:ascii="Tahoma" w:hAnsi="Tahoma" w:cs="Tahoma"/>
          <w:lang w:val="en-US"/>
        </w:rPr>
      </w:pPr>
      <w:r w:rsidRPr="00483898">
        <w:rPr>
          <w:rFonts w:ascii="Tahoma" w:hAnsi="Tahoma" w:cs="Tahoma"/>
          <w:lang w:val="en-US"/>
        </w:rPr>
        <w:t xml:space="preserve">Write JavaScript code (or HTML code, pure JavaScript or JQuery can be used) that will offer following feature. The DIV element with assigned id "counter" contains the number. This number will be increased all time when cursor will be over this DIV. The increasing of the number i+1 will performed only 1 time per </w:t>
      </w:r>
      <w:r w:rsidR="00CF7554" w:rsidRPr="00483898">
        <w:rPr>
          <w:rFonts w:ascii="Tahoma" w:hAnsi="Tahoma" w:cs="Tahoma"/>
          <w:lang w:val="en-US"/>
        </w:rPr>
        <w:t>second</w:t>
      </w:r>
      <w:r w:rsidRPr="00483898">
        <w:rPr>
          <w:rFonts w:ascii="Tahoma" w:hAnsi="Tahoma" w:cs="Tahoma"/>
          <w:lang w:val="en-US"/>
        </w:rPr>
        <w:t>. If the mouse cursor will be in hover state for 8 seconds, the number should increased from 1 to 9.</w:t>
      </w:r>
    </w:p>
    <w:p w14:paraId="7010AB20" w14:textId="77777777" w:rsidR="00483898" w:rsidRPr="00483898" w:rsidRDefault="00483898" w:rsidP="00483898">
      <w:pPr>
        <w:rPr>
          <w:rFonts w:ascii="Tahoma" w:hAnsi="Tahoma" w:cs="Tahoma"/>
          <w:lang w:val="en-US"/>
        </w:rPr>
      </w:pPr>
    </w:p>
    <w:p w14:paraId="4A81DD31" w14:textId="77777777" w:rsidR="00483898" w:rsidRPr="00483898" w:rsidRDefault="00483898" w:rsidP="00483898">
      <w:pPr>
        <w:rPr>
          <w:rFonts w:ascii="Tahoma" w:hAnsi="Tahoma" w:cs="Tahoma"/>
          <w:lang w:val="en-US"/>
        </w:rPr>
      </w:pPr>
    </w:p>
    <w:p w14:paraId="730F704C" w14:textId="77777777" w:rsidR="00483898" w:rsidRPr="00483898" w:rsidRDefault="00483898" w:rsidP="00483898">
      <w:pPr>
        <w:rPr>
          <w:rFonts w:ascii="Tahoma" w:hAnsi="Tahoma" w:cs="Tahoma"/>
          <w:lang w:val="en-US"/>
        </w:rPr>
      </w:pPr>
    </w:p>
    <w:p w14:paraId="32540919" w14:textId="77777777" w:rsidR="00483898" w:rsidRPr="00483898" w:rsidRDefault="00483898" w:rsidP="00483898">
      <w:pPr>
        <w:rPr>
          <w:rFonts w:ascii="Tahoma" w:hAnsi="Tahoma" w:cs="Tahoma"/>
          <w:lang w:val="en-US"/>
        </w:rPr>
      </w:pPr>
    </w:p>
    <w:p w14:paraId="7F96A067" w14:textId="2DAD0949" w:rsidR="00B6401A" w:rsidRPr="00B6401A" w:rsidRDefault="00483898" w:rsidP="00B6401A">
      <w:pPr>
        <w:pStyle w:val="ListParagraph"/>
        <w:numPr>
          <w:ilvl w:val="0"/>
          <w:numId w:val="8"/>
        </w:numPr>
        <w:spacing w:after="200" w:line="276" w:lineRule="auto"/>
        <w:rPr>
          <w:rFonts w:ascii="Tahoma" w:hAnsi="Tahoma" w:cs="Tahoma"/>
          <w:lang w:val="en-US"/>
          <w:rPrChange w:id="39" w:author="Nguyen Thanh Tuan" w:date="2020-11-24T07:39:00Z">
            <w:rPr>
              <w:lang w:val="en-US"/>
            </w:rPr>
          </w:rPrChange>
        </w:rPr>
        <w:pPrChange w:id="40" w:author="Nguyen Thanh Tuan" w:date="2020-11-24T07:39:00Z">
          <w:pPr>
            <w:pStyle w:val="ListParagraph"/>
            <w:numPr>
              <w:numId w:val="8"/>
            </w:numPr>
            <w:spacing w:after="200" w:line="276" w:lineRule="auto"/>
            <w:ind w:hanging="360"/>
          </w:pPr>
        </w:pPrChange>
      </w:pPr>
      <w:r w:rsidRPr="00483898">
        <w:rPr>
          <w:rFonts w:ascii="Tahoma" w:hAnsi="Tahoma" w:cs="Tahoma"/>
          <w:lang w:val="en-US"/>
        </w:rPr>
        <w:t>Write and describe min. 5 new HTML elements which are offered by HTML 5 specification.</w:t>
      </w:r>
    </w:p>
    <w:p w14:paraId="03E9A64B" w14:textId="77777777" w:rsidR="00B6401A" w:rsidRDefault="00B6401A" w:rsidP="00B6401A">
      <w:pPr>
        <w:pStyle w:val="ListParagraph"/>
        <w:numPr>
          <w:ilvl w:val="0"/>
          <w:numId w:val="9"/>
        </w:numPr>
        <w:rPr>
          <w:ins w:id="41" w:author="Nguyen Thanh Tuan" w:date="2020-11-24T07:40:00Z"/>
          <w:rFonts w:ascii="Tahoma" w:hAnsi="Tahoma" w:cs="Tahoma"/>
          <w:lang w:val="en-US"/>
        </w:rPr>
      </w:pPr>
      <w:ins w:id="42" w:author="Nguyen Thanh Tuan" w:date="2020-11-24T07:39:00Z">
        <w:r>
          <w:rPr>
            <w:rFonts w:ascii="Tahoma" w:hAnsi="Tahoma" w:cs="Tahoma"/>
            <w:lang w:val="en-US"/>
          </w:rPr>
          <w:t xml:space="preserve">5 elements is: </w:t>
        </w:r>
      </w:ins>
    </w:p>
    <w:p w14:paraId="36AA7B8B" w14:textId="45E6E83D" w:rsidR="00B6401A" w:rsidRDefault="00B6401A" w:rsidP="00B6401A">
      <w:pPr>
        <w:pStyle w:val="ListParagraph"/>
        <w:numPr>
          <w:ilvl w:val="1"/>
          <w:numId w:val="9"/>
        </w:numPr>
        <w:rPr>
          <w:ins w:id="43" w:author="Nguyen Thanh Tuan" w:date="2020-11-24T07:40:00Z"/>
          <w:rFonts w:ascii="Tahoma" w:hAnsi="Tahoma" w:cs="Tahoma"/>
          <w:lang w:val="en-US"/>
        </w:rPr>
      </w:pPr>
      <w:ins w:id="44" w:author="Nguyen Thanh Tuan" w:date="2020-11-24T07:39:00Z">
        <w:r>
          <w:rPr>
            <w:rFonts w:ascii="Tahoma" w:hAnsi="Tahoma" w:cs="Tahoma"/>
            <w:lang w:val="en-US"/>
          </w:rPr>
          <w:t>&lt;video&gt;</w:t>
        </w:r>
      </w:ins>
    </w:p>
    <w:p w14:paraId="466838AA" w14:textId="790DFC0C" w:rsidR="00B6401A" w:rsidRDefault="00B6401A" w:rsidP="00B6401A">
      <w:pPr>
        <w:pStyle w:val="ListParagraph"/>
        <w:numPr>
          <w:ilvl w:val="1"/>
          <w:numId w:val="9"/>
        </w:numPr>
        <w:rPr>
          <w:ins w:id="45" w:author="Nguyen Thanh Tuan" w:date="2020-11-24T07:40:00Z"/>
          <w:rFonts w:ascii="Tahoma" w:hAnsi="Tahoma" w:cs="Tahoma"/>
          <w:lang w:val="en-US"/>
        </w:rPr>
      </w:pPr>
      <w:ins w:id="46" w:author="Nguyen Thanh Tuan" w:date="2020-11-24T07:40:00Z">
        <w:r>
          <w:rPr>
            <w:rFonts w:ascii="Tahoma" w:hAnsi="Tahoma" w:cs="Tahoma"/>
            <w:lang w:val="en-US"/>
          </w:rPr>
          <w:t>&lt;audio&gt;</w:t>
        </w:r>
      </w:ins>
    </w:p>
    <w:p w14:paraId="288B5BDC" w14:textId="1C5251DF" w:rsidR="00B6401A" w:rsidRDefault="00B6401A" w:rsidP="00B6401A">
      <w:pPr>
        <w:pStyle w:val="ListParagraph"/>
        <w:numPr>
          <w:ilvl w:val="1"/>
          <w:numId w:val="9"/>
        </w:numPr>
        <w:rPr>
          <w:ins w:id="47" w:author="Nguyen Thanh Tuan" w:date="2020-11-24T07:41:00Z"/>
          <w:rFonts w:ascii="Tahoma" w:hAnsi="Tahoma" w:cs="Tahoma"/>
          <w:lang w:val="en-US"/>
        </w:rPr>
      </w:pPr>
      <w:ins w:id="48" w:author="Nguyen Thanh Tuan" w:date="2020-11-24T07:40:00Z">
        <w:r>
          <w:rPr>
            <w:rFonts w:ascii="Tahoma" w:hAnsi="Tahoma" w:cs="Tahoma"/>
            <w:lang w:val="en-US"/>
          </w:rPr>
          <w:t>&lt;canvas&gt;</w:t>
        </w:r>
      </w:ins>
    </w:p>
    <w:p w14:paraId="1D1B8AD1" w14:textId="0AA98993" w:rsidR="00B6401A" w:rsidRDefault="00B6401A" w:rsidP="00B6401A">
      <w:pPr>
        <w:pStyle w:val="ListParagraph"/>
        <w:numPr>
          <w:ilvl w:val="1"/>
          <w:numId w:val="9"/>
        </w:numPr>
        <w:rPr>
          <w:ins w:id="49" w:author="Nguyen Thanh Tuan" w:date="2020-11-24T07:41:00Z"/>
          <w:rFonts w:ascii="Tahoma" w:hAnsi="Tahoma" w:cs="Tahoma"/>
          <w:lang w:val="en-US"/>
        </w:rPr>
      </w:pPr>
      <w:ins w:id="50" w:author="Nguyen Thanh Tuan" w:date="2020-11-24T07:41:00Z">
        <w:r w:rsidRPr="00B6401A">
          <w:rPr>
            <w:rFonts w:ascii="Tahoma" w:hAnsi="Tahoma" w:cs="Tahoma"/>
            <w:lang w:val="en-US"/>
          </w:rPr>
          <w:t>Other new elements, such as &lt;section&gt;, &lt;article&gt;, &lt;header&gt; and &lt;nav&gt;, are designed to enrich the semantic content of the document.</w:t>
        </w:r>
      </w:ins>
    </w:p>
    <w:p w14:paraId="250F7610" w14:textId="0E385791" w:rsidR="00B6401A" w:rsidRPr="00B6401A" w:rsidRDefault="00B6401A" w:rsidP="00B6401A">
      <w:pPr>
        <w:pStyle w:val="ListParagraph"/>
        <w:numPr>
          <w:ilvl w:val="1"/>
          <w:numId w:val="9"/>
        </w:numPr>
        <w:rPr>
          <w:rFonts w:ascii="Tahoma" w:hAnsi="Tahoma" w:cs="Tahoma"/>
          <w:lang w:val="en-US"/>
          <w:rPrChange w:id="51" w:author="Nguyen Thanh Tuan" w:date="2020-11-24T07:39:00Z">
            <w:rPr>
              <w:lang w:val="en-US"/>
            </w:rPr>
          </w:rPrChange>
        </w:rPr>
        <w:pPrChange w:id="52" w:author="Nguyen Thanh Tuan" w:date="2020-11-24T07:40:00Z">
          <w:pPr/>
        </w:pPrChange>
      </w:pPr>
      <w:ins w:id="53" w:author="Nguyen Thanh Tuan" w:date="2020-11-24T07:41:00Z">
        <w:r w:rsidRPr="00B6401A">
          <w:rPr>
            <w:rFonts w:ascii="Tahoma" w:hAnsi="Tahoma" w:cs="Tahoma"/>
            <w:lang w:val="en-US"/>
          </w:rPr>
          <w:t>APIs and the Document Object Model (DOM) are not too late thinking, but are fundamental parts of the HTML5 specification. HTML5 also specifies some of the handling required for invalid documents so that syntax errors will be handled consistently by all suitable browsers and other user agents.</w:t>
        </w:r>
      </w:ins>
    </w:p>
    <w:p w14:paraId="3E1B51AB" w14:textId="77777777" w:rsidR="00483898" w:rsidRPr="00483898" w:rsidRDefault="00483898" w:rsidP="00483898">
      <w:pPr>
        <w:rPr>
          <w:rFonts w:ascii="Tahoma" w:hAnsi="Tahoma" w:cs="Tahoma"/>
          <w:lang w:val="en-US"/>
        </w:rPr>
      </w:pPr>
    </w:p>
    <w:p w14:paraId="3918DDBF" w14:textId="77777777" w:rsidR="00483898" w:rsidRPr="00483898" w:rsidRDefault="00483898" w:rsidP="00483898">
      <w:pPr>
        <w:rPr>
          <w:rFonts w:ascii="Tahoma" w:hAnsi="Tahoma" w:cs="Tahoma"/>
          <w:lang w:val="en-US"/>
        </w:rPr>
      </w:pPr>
    </w:p>
    <w:p w14:paraId="09FFACF3" w14:textId="77777777" w:rsidR="00483898" w:rsidRPr="00483898" w:rsidRDefault="00483898" w:rsidP="00483898">
      <w:pPr>
        <w:rPr>
          <w:rFonts w:ascii="Tahoma" w:hAnsi="Tahoma" w:cs="Tahoma"/>
          <w:lang w:val="en-US"/>
        </w:rPr>
      </w:pPr>
    </w:p>
    <w:p w14:paraId="309AA179" w14:textId="77777777" w:rsidR="00483898" w:rsidRPr="00483898" w:rsidRDefault="00483898" w:rsidP="00483898">
      <w:pPr>
        <w:pStyle w:val="ListParagraph"/>
        <w:numPr>
          <w:ilvl w:val="0"/>
          <w:numId w:val="8"/>
        </w:numPr>
        <w:spacing w:after="200" w:line="276" w:lineRule="auto"/>
        <w:rPr>
          <w:lang w:val="en-US"/>
        </w:rPr>
      </w:pPr>
      <w:r w:rsidRPr="00483898">
        <w:rPr>
          <w:rFonts w:ascii="Tahoma" w:hAnsi="Tahoma" w:cs="Tahoma"/>
          <w:lang w:val="en-US"/>
        </w:rPr>
        <w:t>Wr</w:t>
      </w:r>
      <w:r w:rsidRPr="00483898">
        <w:rPr>
          <w:lang w:val="en-US"/>
        </w:rPr>
        <w:t>ite XPath query for selecting element "option" that is third in the order:</w:t>
      </w:r>
    </w:p>
    <w:p w14:paraId="7D0E5D25" w14:textId="44FE748E" w:rsidR="00483898" w:rsidRDefault="00483898" w:rsidP="00483898">
      <w:pPr>
        <w:ind w:left="1416"/>
        <w:rPr>
          <w:ins w:id="54" w:author="Nguyen Thanh Tuan" w:date="2020-11-24T07:53:00Z"/>
          <w:rFonts w:ascii="Tahoma" w:eastAsia="Tahoma" w:hAnsi="Tahoma" w:cs="Tahoma"/>
          <w:sz w:val="14"/>
          <w:szCs w:val="14"/>
          <w:lang w:val="en-US"/>
        </w:rPr>
      </w:pPr>
      <w:r w:rsidRPr="00483898">
        <w:rPr>
          <w:rFonts w:ascii="Tahoma" w:eastAsia="Tahoma" w:hAnsi="Tahoma" w:cs="Tahoma"/>
          <w:sz w:val="14"/>
          <w:szCs w:val="14"/>
          <w:lang w:val="en-US"/>
        </w:rPr>
        <w:t>&lt;?xml version="1.0" encoding="utf-8"?&gt;</w:t>
      </w:r>
      <w:r w:rsidRPr="00483898">
        <w:rPr>
          <w:lang w:val="en-US"/>
        </w:rPr>
        <w:br/>
      </w:r>
      <w:r w:rsidRPr="00483898">
        <w:rPr>
          <w:rFonts w:ascii="Tahoma" w:eastAsia="Tahoma" w:hAnsi="Tahoma" w:cs="Tahoma"/>
          <w:sz w:val="14"/>
          <w:szCs w:val="14"/>
          <w:lang w:val="en-US"/>
        </w:rPr>
        <w:t>&lt;survey&gt;</w:t>
      </w:r>
      <w:r w:rsidRPr="00483898">
        <w:rPr>
          <w:lang w:val="en-US"/>
        </w:rPr>
        <w:br/>
      </w:r>
      <w:r w:rsidRPr="00483898">
        <w:rPr>
          <w:rFonts w:ascii="Tahoma" w:eastAsia="Tahoma" w:hAnsi="Tahoma" w:cs="Tahoma"/>
          <w:sz w:val="14"/>
          <w:szCs w:val="14"/>
          <w:lang w:val="en-US"/>
        </w:rPr>
        <w:t xml:space="preserve">  &lt;question&gt;How many hours do you spend at your computer?&lt;/question&gt;</w:t>
      </w:r>
      <w:r w:rsidRPr="00483898">
        <w:rPr>
          <w:lang w:val="en-US"/>
        </w:rPr>
        <w:br/>
      </w:r>
      <w:r w:rsidRPr="00483898">
        <w:rPr>
          <w:rFonts w:ascii="Tahoma" w:eastAsia="Tahoma" w:hAnsi="Tahoma" w:cs="Tahoma"/>
          <w:sz w:val="14"/>
          <w:szCs w:val="14"/>
          <w:lang w:val="en-US"/>
        </w:rPr>
        <w:t xml:space="preserve">  &lt;options&gt;</w:t>
      </w:r>
      <w:r w:rsidRPr="00483898">
        <w:rPr>
          <w:lang w:val="en-US"/>
        </w:rPr>
        <w:br/>
      </w:r>
      <w:r w:rsidRPr="00483898">
        <w:rPr>
          <w:rFonts w:ascii="Tahoma" w:eastAsia="Tahoma" w:hAnsi="Tahoma" w:cs="Tahoma"/>
          <w:sz w:val="14"/>
          <w:szCs w:val="14"/>
          <w:lang w:val="en-US"/>
        </w:rPr>
        <w:t xml:space="preserve">    &lt;option votes='12'&gt;12-15 hours&lt;/option&gt;</w:t>
      </w:r>
      <w:r w:rsidRPr="00483898">
        <w:rPr>
          <w:lang w:val="en-US"/>
        </w:rPr>
        <w:br/>
      </w:r>
      <w:r w:rsidRPr="00483898">
        <w:rPr>
          <w:rFonts w:ascii="Tahoma" w:eastAsia="Tahoma" w:hAnsi="Tahoma" w:cs="Tahoma"/>
          <w:sz w:val="14"/>
          <w:szCs w:val="14"/>
          <w:lang w:val="en-US"/>
        </w:rPr>
        <w:t xml:space="preserve">    &lt;option votes='5'&gt;15-20 hours&lt;/option&gt;</w:t>
      </w:r>
      <w:r w:rsidRPr="00483898">
        <w:rPr>
          <w:lang w:val="en-US"/>
        </w:rPr>
        <w:br/>
      </w:r>
      <w:r w:rsidRPr="00483898">
        <w:rPr>
          <w:rFonts w:ascii="Tahoma" w:eastAsia="Tahoma" w:hAnsi="Tahoma" w:cs="Tahoma"/>
          <w:sz w:val="14"/>
          <w:szCs w:val="14"/>
          <w:lang w:val="en-US"/>
        </w:rPr>
        <w:t xml:space="preserve">    &lt;option votes='15'&gt;20-24 hours&lt;/option&gt;</w:t>
      </w:r>
      <w:r w:rsidRPr="00483898">
        <w:rPr>
          <w:lang w:val="en-US"/>
        </w:rPr>
        <w:br/>
      </w:r>
      <w:r w:rsidRPr="00483898">
        <w:rPr>
          <w:rFonts w:ascii="Tahoma" w:eastAsia="Tahoma" w:hAnsi="Tahoma" w:cs="Tahoma"/>
          <w:sz w:val="14"/>
          <w:szCs w:val="14"/>
          <w:lang w:val="en-US"/>
        </w:rPr>
        <w:t xml:space="preserve">    &lt;option votes='10'&gt;My computer does not work &lt;/option&gt;</w:t>
      </w:r>
      <w:r w:rsidRPr="00483898">
        <w:rPr>
          <w:lang w:val="en-US"/>
        </w:rPr>
        <w:br/>
      </w:r>
      <w:r w:rsidRPr="00483898">
        <w:rPr>
          <w:rFonts w:ascii="Tahoma" w:eastAsia="Tahoma" w:hAnsi="Tahoma" w:cs="Tahoma"/>
          <w:sz w:val="14"/>
          <w:szCs w:val="14"/>
          <w:lang w:val="en-US"/>
        </w:rPr>
        <w:t xml:space="preserve">  &lt;/options&gt;</w:t>
      </w:r>
      <w:r w:rsidRPr="00483898">
        <w:rPr>
          <w:lang w:val="en-US"/>
        </w:rPr>
        <w:br/>
      </w:r>
      <w:r w:rsidRPr="00483898">
        <w:rPr>
          <w:rFonts w:ascii="Tahoma" w:eastAsia="Tahoma" w:hAnsi="Tahoma" w:cs="Tahoma"/>
          <w:sz w:val="14"/>
          <w:szCs w:val="14"/>
          <w:lang w:val="en-US"/>
        </w:rPr>
        <w:t>&lt;/survey&gt;</w:t>
      </w:r>
    </w:p>
    <w:p w14:paraId="70CA5336" w14:textId="1CE7207A" w:rsidR="00BF0C57" w:rsidRDefault="00BF0C57" w:rsidP="00483898">
      <w:pPr>
        <w:ind w:left="1416"/>
        <w:rPr>
          <w:ins w:id="55" w:author="Nguyen Thanh Tuan" w:date="2020-11-24T07:53:00Z"/>
          <w:rFonts w:ascii="Tahoma" w:eastAsia="Tahoma" w:hAnsi="Tahoma" w:cs="Tahoma"/>
          <w:sz w:val="14"/>
          <w:szCs w:val="14"/>
          <w:lang w:val="en-US"/>
        </w:rPr>
      </w:pPr>
    </w:p>
    <w:p w14:paraId="79C92B0C" w14:textId="66AE5520" w:rsidR="00BF0C57" w:rsidRDefault="00BF0C57" w:rsidP="00BF0C57">
      <w:pPr>
        <w:pStyle w:val="ListParagraph"/>
        <w:numPr>
          <w:ilvl w:val="0"/>
          <w:numId w:val="9"/>
        </w:numPr>
        <w:rPr>
          <w:ins w:id="56" w:author="Nguyen Thanh Tuan" w:date="2020-11-24T07:53:00Z"/>
          <w:rFonts w:ascii="Tahoma" w:eastAsia="Tahoma" w:hAnsi="Tahoma" w:cs="Tahoma"/>
          <w:sz w:val="14"/>
          <w:szCs w:val="14"/>
          <w:lang w:val="en-US"/>
        </w:rPr>
      </w:pPr>
      <w:ins w:id="57" w:author="Nguyen Thanh Tuan" w:date="2020-11-24T07:53:00Z">
        <w:r>
          <w:rPr>
            <w:rFonts w:ascii="Tahoma" w:eastAsia="Tahoma" w:hAnsi="Tahoma" w:cs="Tahoma"/>
            <w:sz w:val="14"/>
            <w:szCs w:val="14"/>
            <w:lang w:val="en-US"/>
          </w:rPr>
          <w:t xml:space="preserve"> </w:t>
        </w:r>
        <w:r w:rsidRPr="00BF0C57">
          <w:rPr>
            <w:rFonts w:ascii="Tahoma" w:eastAsia="Tahoma" w:hAnsi="Tahoma" w:cs="Tahoma"/>
            <w:sz w:val="14"/>
            <w:szCs w:val="14"/>
            <w:lang w:val="en-US"/>
          </w:rPr>
          <w:t>/survey</w:t>
        </w:r>
      </w:ins>
    </w:p>
    <w:p w14:paraId="4904A64F" w14:textId="428582AC" w:rsidR="00BF0C57" w:rsidRDefault="00BF0C57" w:rsidP="00BF0C57">
      <w:pPr>
        <w:pStyle w:val="ListParagraph"/>
        <w:numPr>
          <w:ilvl w:val="0"/>
          <w:numId w:val="9"/>
        </w:numPr>
        <w:rPr>
          <w:ins w:id="58" w:author="Nguyen Thanh Tuan" w:date="2020-11-24T07:53:00Z"/>
          <w:rFonts w:ascii="Tahoma" w:eastAsia="Tahoma" w:hAnsi="Tahoma" w:cs="Tahoma"/>
          <w:sz w:val="14"/>
          <w:szCs w:val="14"/>
          <w:lang w:val="en-US"/>
        </w:rPr>
      </w:pPr>
      <w:ins w:id="59" w:author="Nguyen Thanh Tuan" w:date="2020-11-24T07:53:00Z">
        <w:r w:rsidRPr="00BF0C57">
          <w:rPr>
            <w:rFonts w:ascii="Tahoma" w:eastAsia="Tahoma" w:hAnsi="Tahoma" w:cs="Tahoma"/>
            <w:sz w:val="14"/>
            <w:szCs w:val="14"/>
            <w:lang w:val="en-US"/>
          </w:rPr>
          <w:t>/survey/question</w:t>
        </w:r>
      </w:ins>
    </w:p>
    <w:p w14:paraId="16F2E86A" w14:textId="2C70FAB4" w:rsidR="00BF0C57" w:rsidRDefault="00BF0C57" w:rsidP="00BF0C57">
      <w:pPr>
        <w:pStyle w:val="ListParagraph"/>
        <w:numPr>
          <w:ilvl w:val="0"/>
          <w:numId w:val="9"/>
        </w:numPr>
        <w:rPr>
          <w:ins w:id="60" w:author="Nguyen Thanh Tuan" w:date="2020-11-24T07:54:00Z"/>
          <w:rFonts w:ascii="Tahoma" w:eastAsia="Tahoma" w:hAnsi="Tahoma" w:cs="Tahoma"/>
          <w:sz w:val="14"/>
          <w:szCs w:val="14"/>
          <w:lang w:val="en-US"/>
        </w:rPr>
      </w:pPr>
      <w:ins w:id="61" w:author="Nguyen Thanh Tuan" w:date="2020-11-24T07:53:00Z">
        <w:r w:rsidRPr="00BF0C57">
          <w:rPr>
            <w:rFonts w:ascii="Tahoma" w:eastAsia="Tahoma" w:hAnsi="Tahoma" w:cs="Tahoma"/>
            <w:sz w:val="14"/>
            <w:szCs w:val="14"/>
            <w:lang w:val="en-US"/>
          </w:rPr>
          <w:t>/survey/options</w:t>
        </w:r>
      </w:ins>
    </w:p>
    <w:p w14:paraId="054E9426" w14:textId="7FA420BB" w:rsidR="00BF0C57" w:rsidRDefault="00BF0C57" w:rsidP="00BF0C57">
      <w:pPr>
        <w:pStyle w:val="ListParagraph"/>
        <w:numPr>
          <w:ilvl w:val="0"/>
          <w:numId w:val="9"/>
        </w:numPr>
        <w:rPr>
          <w:ins w:id="62" w:author="Nguyen Thanh Tuan" w:date="2020-11-24T07:54:00Z"/>
          <w:rFonts w:ascii="Tahoma" w:eastAsia="Tahoma" w:hAnsi="Tahoma" w:cs="Tahoma"/>
          <w:sz w:val="14"/>
          <w:szCs w:val="14"/>
          <w:lang w:val="en-US"/>
        </w:rPr>
      </w:pPr>
      <w:ins w:id="63" w:author="Nguyen Thanh Tuan" w:date="2020-11-24T07:54:00Z">
        <w:r w:rsidRPr="00BF0C57">
          <w:rPr>
            <w:rFonts w:ascii="Tahoma" w:eastAsia="Tahoma" w:hAnsi="Tahoma" w:cs="Tahoma"/>
            <w:sz w:val="14"/>
            <w:szCs w:val="14"/>
            <w:lang w:val="en-US"/>
          </w:rPr>
          <w:t>/survey/options//option[1]</w:t>
        </w:r>
      </w:ins>
    </w:p>
    <w:p w14:paraId="5688A9F5" w14:textId="70457F5A" w:rsidR="00BF0C57" w:rsidRDefault="00BF0C57" w:rsidP="00BF0C57">
      <w:pPr>
        <w:pStyle w:val="ListParagraph"/>
        <w:numPr>
          <w:ilvl w:val="0"/>
          <w:numId w:val="9"/>
        </w:numPr>
        <w:rPr>
          <w:ins w:id="64" w:author="Nguyen Thanh Tuan" w:date="2020-11-24T07:54:00Z"/>
          <w:rFonts w:ascii="Tahoma" w:eastAsia="Tahoma" w:hAnsi="Tahoma" w:cs="Tahoma"/>
          <w:sz w:val="14"/>
          <w:szCs w:val="14"/>
          <w:lang w:val="en-US"/>
        </w:rPr>
      </w:pPr>
      <w:ins w:id="65" w:author="Nguyen Thanh Tuan" w:date="2020-11-24T07:54:00Z">
        <w:r w:rsidRPr="00BF0C57">
          <w:rPr>
            <w:rFonts w:ascii="Tahoma" w:eastAsia="Tahoma" w:hAnsi="Tahoma" w:cs="Tahoma"/>
            <w:sz w:val="14"/>
            <w:szCs w:val="14"/>
            <w:lang w:val="en-US"/>
          </w:rPr>
          <w:t>/survey/options//option[</w:t>
        </w:r>
        <w:r>
          <w:rPr>
            <w:rFonts w:ascii="Tahoma" w:eastAsia="Tahoma" w:hAnsi="Tahoma" w:cs="Tahoma"/>
            <w:sz w:val="14"/>
            <w:szCs w:val="14"/>
            <w:lang w:val="en-US"/>
          </w:rPr>
          <w:t>2</w:t>
        </w:r>
        <w:r w:rsidRPr="00BF0C57">
          <w:rPr>
            <w:rFonts w:ascii="Tahoma" w:eastAsia="Tahoma" w:hAnsi="Tahoma" w:cs="Tahoma"/>
            <w:sz w:val="14"/>
            <w:szCs w:val="14"/>
            <w:lang w:val="en-US"/>
          </w:rPr>
          <w:t>]</w:t>
        </w:r>
      </w:ins>
    </w:p>
    <w:p w14:paraId="35338EAA" w14:textId="4C4E8EFA" w:rsidR="00BF0C57" w:rsidRDefault="00BF0C57" w:rsidP="00BF0C57">
      <w:pPr>
        <w:pStyle w:val="ListParagraph"/>
        <w:numPr>
          <w:ilvl w:val="0"/>
          <w:numId w:val="9"/>
        </w:numPr>
        <w:rPr>
          <w:ins w:id="66" w:author="Nguyen Thanh Tuan" w:date="2020-11-24T07:54:00Z"/>
          <w:rFonts w:ascii="Tahoma" w:eastAsia="Tahoma" w:hAnsi="Tahoma" w:cs="Tahoma"/>
          <w:sz w:val="14"/>
          <w:szCs w:val="14"/>
          <w:lang w:val="en-US"/>
        </w:rPr>
      </w:pPr>
      <w:ins w:id="67" w:author="Nguyen Thanh Tuan" w:date="2020-11-24T07:54:00Z">
        <w:r w:rsidRPr="00BF0C57">
          <w:rPr>
            <w:rFonts w:ascii="Tahoma" w:eastAsia="Tahoma" w:hAnsi="Tahoma" w:cs="Tahoma"/>
            <w:sz w:val="14"/>
            <w:szCs w:val="14"/>
            <w:lang w:val="en-US"/>
          </w:rPr>
          <w:t>/survey/options//option[</w:t>
        </w:r>
        <w:r>
          <w:rPr>
            <w:rFonts w:ascii="Tahoma" w:eastAsia="Tahoma" w:hAnsi="Tahoma" w:cs="Tahoma"/>
            <w:sz w:val="14"/>
            <w:szCs w:val="14"/>
            <w:lang w:val="en-US"/>
          </w:rPr>
          <w:t>3</w:t>
        </w:r>
        <w:r w:rsidRPr="00BF0C57">
          <w:rPr>
            <w:rFonts w:ascii="Tahoma" w:eastAsia="Tahoma" w:hAnsi="Tahoma" w:cs="Tahoma"/>
            <w:sz w:val="14"/>
            <w:szCs w:val="14"/>
            <w:lang w:val="en-US"/>
          </w:rPr>
          <w:t>]</w:t>
        </w:r>
      </w:ins>
    </w:p>
    <w:p w14:paraId="7CCFF950" w14:textId="35DFBF2F" w:rsidR="00BF0C57" w:rsidRPr="00BF0C57" w:rsidRDefault="00BF0C57" w:rsidP="00BF0C57">
      <w:pPr>
        <w:pStyle w:val="ListParagraph"/>
        <w:rPr>
          <w:rFonts w:ascii="Tahoma" w:eastAsia="Tahoma" w:hAnsi="Tahoma" w:cs="Tahoma"/>
          <w:sz w:val="14"/>
          <w:szCs w:val="14"/>
          <w:lang w:val="en-US"/>
          <w:rPrChange w:id="68" w:author="Nguyen Thanh Tuan" w:date="2020-11-24T07:53:00Z">
            <w:rPr>
              <w:lang w:val="en-US"/>
            </w:rPr>
          </w:rPrChange>
        </w:rPr>
        <w:pPrChange w:id="69" w:author="Nguyen Thanh Tuan" w:date="2020-11-24T07:54:00Z">
          <w:pPr>
            <w:ind w:left="1416"/>
          </w:pPr>
        </w:pPrChange>
      </w:pPr>
      <w:ins w:id="70" w:author="Nguyen Thanh Tuan" w:date="2020-11-24T07:54:00Z">
        <w:r w:rsidRPr="00BF0C57">
          <w:rPr>
            <w:rFonts w:ascii="Tahoma" w:eastAsia="Tahoma" w:hAnsi="Tahoma" w:cs="Tahoma"/>
            <w:sz w:val="14"/>
            <w:szCs w:val="14"/>
            <w:lang w:val="en-US"/>
          </w:rPr>
          <w:t>/survey/options//option[</w:t>
        </w:r>
        <w:r>
          <w:rPr>
            <w:rFonts w:ascii="Tahoma" w:eastAsia="Tahoma" w:hAnsi="Tahoma" w:cs="Tahoma"/>
            <w:sz w:val="14"/>
            <w:szCs w:val="14"/>
            <w:lang w:val="en-US"/>
          </w:rPr>
          <w:t>4</w:t>
        </w:r>
        <w:r w:rsidRPr="00BF0C57">
          <w:rPr>
            <w:rFonts w:ascii="Tahoma" w:eastAsia="Tahoma" w:hAnsi="Tahoma" w:cs="Tahoma"/>
            <w:sz w:val="14"/>
            <w:szCs w:val="14"/>
            <w:lang w:val="en-US"/>
          </w:rPr>
          <w:t>]</w:t>
        </w:r>
      </w:ins>
    </w:p>
    <w:sectPr w:rsidR="00BF0C57" w:rsidRPr="00BF0C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75DBE"/>
    <w:multiLevelType w:val="hybridMultilevel"/>
    <w:tmpl w:val="0D54AD8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CD1186D"/>
    <w:multiLevelType w:val="hybridMultilevel"/>
    <w:tmpl w:val="0D54AD8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FCF582D"/>
    <w:multiLevelType w:val="hybridMultilevel"/>
    <w:tmpl w:val="0D54AD8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41940309"/>
    <w:multiLevelType w:val="hybridMultilevel"/>
    <w:tmpl w:val="EA4AD7FE"/>
    <w:lvl w:ilvl="0" w:tplc="8960BD20">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75737"/>
    <w:multiLevelType w:val="hybridMultilevel"/>
    <w:tmpl w:val="0D54AD8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61124BC6"/>
    <w:multiLevelType w:val="hybridMultilevel"/>
    <w:tmpl w:val="0D54AD8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685A015E"/>
    <w:multiLevelType w:val="hybridMultilevel"/>
    <w:tmpl w:val="0D54AD8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691E63A5"/>
    <w:multiLevelType w:val="hybridMultilevel"/>
    <w:tmpl w:val="015A18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4094B24"/>
    <w:multiLevelType w:val="hybridMultilevel"/>
    <w:tmpl w:val="0D54AD8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8"/>
  </w:num>
  <w:num w:numId="5">
    <w:abstractNumId w:val="5"/>
  </w:num>
  <w:num w:numId="6">
    <w:abstractNumId w:val="6"/>
  </w:num>
  <w:num w:numId="7">
    <w:abstractNumId w:val="4"/>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guyen Thanh Tuan">
    <w15:presenceInfo w15:providerId="None" w15:userId="Nguyen Thanh T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ocumentProtection w:edit="trackedChanges"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E8"/>
    <w:rsid w:val="00036BAD"/>
    <w:rsid w:val="000B610E"/>
    <w:rsid w:val="000E58D8"/>
    <w:rsid w:val="00130E3A"/>
    <w:rsid w:val="001E5619"/>
    <w:rsid w:val="00225AFA"/>
    <w:rsid w:val="002553E7"/>
    <w:rsid w:val="00291B31"/>
    <w:rsid w:val="00483898"/>
    <w:rsid w:val="005057E1"/>
    <w:rsid w:val="00585DAB"/>
    <w:rsid w:val="005C073B"/>
    <w:rsid w:val="005E3531"/>
    <w:rsid w:val="006C4340"/>
    <w:rsid w:val="006F36FB"/>
    <w:rsid w:val="00790BE8"/>
    <w:rsid w:val="00914053"/>
    <w:rsid w:val="0092749A"/>
    <w:rsid w:val="009333A5"/>
    <w:rsid w:val="009E374A"/>
    <w:rsid w:val="00A633DA"/>
    <w:rsid w:val="00AA0049"/>
    <w:rsid w:val="00B6401A"/>
    <w:rsid w:val="00B75F95"/>
    <w:rsid w:val="00BF0C57"/>
    <w:rsid w:val="00CC7045"/>
    <w:rsid w:val="00CF7554"/>
    <w:rsid w:val="00D326B4"/>
    <w:rsid w:val="00D57772"/>
    <w:rsid w:val="00DC50D9"/>
    <w:rsid w:val="00DF7D64"/>
    <w:rsid w:val="00E00C74"/>
    <w:rsid w:val="00F04001"/>
    <w:rsid w:val="00F520ED"/>
    <w:rsid w:val="00F63997"/>
    <w:rsid w:val="00F84927"/>
    <w:rsid w:val="00FF3DC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AFB93"/>
  <w15:chartTrackingRefBased/>
  <w15:docId w15:val="{87512CBE-AE2B-46CB-91AC-AD4CCD09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531"/>
    <w:pPr>
      <w:ind w:left="720"/>
      <w:contextualSpacing/>
    </w:pPr>
  </w:style>
  <w:style w:type="character" w:styleId="Hyperlink">
    <w:name w:val="Hyperlink"/>
    <w:basedOn w:val="DefaultParagraphFont"/>
    <w:uiPriority w:val="99"/>
    <w:unhideWhenUsed/>
    <w:rsid w:val="005057E1"/>
    <w:rPr>
      <w:color w:val="0563C1" w:themeColor="hyperlink"/>
      <w:u w:val="single"/>
    </w:rPr>
  </w:style>
  <w:style w:type="character" w:styleId="UnresolvedMention">
    <w:name w:val="Unresolved Mention"/>
    <w:basedOn w:val="DefaultParagraphFont"/>
    <w:uiPriority w:val="99"/>
    <w:semiHidden/>
    <w:unhideWhenUsed/>
    <w:rsid w:val="005057E1"/>
    <w:rPr>
      <w:color w:val="605E5C"/>
      <w:shd w:val="clear" w:color="auto" w:fill="E1DFDD"/>
    </w:rPr>
  </w:style>
  <w:style w:type="table" w:styleId="TableGrid">
    <w:name w:val="Table Grid"/>
    <w:basedOn w:val="TableNormal"/>
    <w:uiPriority w:val="39"/>
    <w:rsid w:val="00225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7345">
      <w:bodyDiv w:val="1"/>
      <w:marLeft w:val="0"/>
      <w:marRight w:val="0"/>
      <w:marTop w:val="0"/>
      <w:marBottom w:val="0"/>
      <w:divBdr>
        <w:top w:val="none" w:sz="0" w:space="0" w:color="auto"/>
        <w:left w:val="none" w:sz="0" w:space="0" w:color="auto"/>
        <w:bottom w:val="none" w:sz="0" w:space="0" w:color="auto"/>
        <w:right w:val="none" w:sz="0" w:space="0" w:color="auto"/>
      </w:divBdr>
    </w:div>
    <w:div w:id="80963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chal.radecky@vsb.cz"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Radecký</dc:creator>
  <cp:keywords/>
  <dc:description/>
  <cp:lastModifiedBy>Nguyen Thanh Tuan</cp:lastModifiedBy>
  <cp:revision>36</cp:revision>
  <dcterms:created xsi:type="dcterms:W3CDTF">2020-11-20T11:07:00Z</dcterms:created>
  <dcterms:modified xsi:type="dcterms:W3CDTF">2020-11-24T06:54:00Z</dcterms:modified>
</cp:coreProperties>
</file>