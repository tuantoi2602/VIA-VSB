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5CEF3" w14:textId="4530513C" w:rsidR="00586B7F" w:rsidRPr="00EF3B9C" w:rsidRDefault="0011148F" w:rsidP="00586B7F">
      <w:pPr>
        <w:jc w:val="right"/>
        <w:rPr>
          <w:sz w:val="18"/>
          <w:lang w:val="en-US"/>
        </w:rPr>
      </w:pPr>
      <w:r>
        <w:rPr>
          <w:sz w:val="18"/>
          <w:lang w:val="en-US"/>
        </w:rPr>
        <w:t>29</w:t>
      </w:r>
      <w:r w:rsidR="00586B7F" w:rsidRPr="00EF3B9C">
        <w:rPr>
          <w:sz w:val="18"/>
          <w:lang w:val="en-US"/>
        </w:rPr>
        <w:t>.</w:t>
      </w:r>
      <w:r w:rsidR="0037297B" w:rsidRPr="00EF3B9C">
        <w:rPr>
          <w:sz w:val="18"/>
          <w:lang w:val="en-US"/>
        </w:rPr>
        <w:t>1</w:t>
      </w:r>
      <w:r w:rsidR="00586B7F" w:rsidRPr="00EF3B9C">
        <w:rPr>
          <w:sz w:val="18"/>
          <w:lang w:val="en-US"/>
        </w:rPr>
        <w:t>.20</w:t>
      </w:r>
      <w:r w:rsidR="00583CB6">
        <w:rPr>
          <w:sz w:val="18"/>
          <w:lang w:val="en-US"/>
        </w:rPr>
        <w:t>21</w:t>
      </w:r>
      <w:r w:rsidR="00586B7F" w:rsidRPr="00EF3B9C">
        <w:rPr>
          <w:sz w:val="18"/>
          <w:lang w:val="en-US"/>
        </w:rPr>
        <w:t xml:space="preserve">, </w:t>
      </w:r>
      <w:r w:rsidR="00EF3B9C" w:rsidRPr="00EF3B9C">
        <w:rPr>
          <w:b/>
          <w:sz w:val="18"/>
          <w:lang w:val="en-US"/>
        </w:rPr>
        <w:t>Total time</w:t>
      </w:r>
      <w:r w:rsidR="007D2BE8" w:rsidRPr="00EF3B9C">
        <w:rPr>
          <w:b/>
          <w:sz w:val="18"/>
          <w:lang w:val="en-US"/>
        </w:rPr>
        <w:t xml:space="preserve">: </w:t>
      </w:r>
      <w:r w:rsidR="00583CB6">
        <w:rPr>
          <w:b/>
          <w:sz w:val="18"/>
          <w:lang w:val="en-US"/>
        </w:rPr>
        <w:t>3</w:t>
      </w:r>
      <w:r w:rsidR="00B9387C" w:rsidRPr="00EF3B9C">
        <w:rPr>
          <w:b/>
          <w:sz w:val="18"/>
          <w:lang w:val="en-US"/>
        </w:rPr>
        <w:t>0 minut</w:t>
      </w:r>
      <w:r w:rsidR="00EF3B9C" w:rsidRPr="00EF3B9C">
        <w:rPr>
          <w:b/>
          <w:sz w:val="18"/>
          <w:lang w:val="en-US"/>
        </w:rPr>
        <w:t>es</w:t>
      </w:r>
    </w:p>
    <w:p w14:paraId="1855CEF4" w14:textId="4B22A944" w:rsidR="00586B7F" w:rsidRPr="00136B9C" w:rsidRDefault="00EF3B9C" w:rsidP="00586B7F">
      <w:pPr>
        <w:jc w:val="right"/>
        <w:rPr>
          <w:lang w:val="en-US"/>
        </w:rPr>
      </w:pPr>
      <w:r w:rsidRPr="00136B9C">
        <w:rPr>
          <w:i/>
          <w:lang w:val="en-US"/>
        </w:rPr>
        <w:t>Name, surname</w:t>
      </w:r>
      <w:r w:rsidR="00586B7F" w:rsidRPr="00136B9C">
        <w:rPr>
          <w:i/>
          <w:lang w:val="en-US"/>
        </w:rPr>
        <w:t>:</w:t>
      </w:r>
      <w:r w:rsidR="00586B7F" w:rsidRPr="00136B9C">
        <w:rPr>
          <w:lang w:val="en-US"/>
        </w:rPr>
        <w:t xml:space="preserve"> </w:t>
      </w:r>
      <w:proofErr w:type="gramStart"/>
      <w:r w:rsidR="00583CB6" w:rsidRPr="00136B9C">
        <w:rPr>
          <w:color w:val="FF0000"/>
          <w:lang w:val="en-US"/>
        </w:rPr>
        <w:t>ENTER</w:t>
      </w:r>
      <w:proofErr w:type="gramEnd"/>
    </w:p>
    <w:p w14:paraId="1855CEF7" w14:textId="27CEFDFA" w:rsidR="00586B7F" w:rsidRPr="00136B9C" w:rsidRDefault="00586B7F" w:rsidP="00583CB6">
      <w:pPr>
        <w:jc w:val="right"/>
        <w:rPr>
          <w:lang w:val="en-US"/>
        </w:rPr>
      </w:pPr>
      <w:r w:rsidRPr="00136B9C">
        <w:rPr>
          <w:i/>
          <w:lang w:val="en-US"/>
        </w:rPr>
        <w:t>Login:</w:t>
      </w:r>
      <w:r w:rsidRPr="00136B9C">
        <w:rPr>
          <w:lang w:val="en-US"/>
        </w:rPr>
        <w:t xml:space="preserve"> </w:t>
      </w:r>
      <w:r w:rsidR="00583CB6" w:rsidRPr="00136B9C">
        <w:rPr>
          <w:color w:val="FF0000"/>
          <w:lang w:val="en-US"/>
        </w:rPr>
        <w:t>ENTER</w:t>
      </w:r>
    </w:p>
    <w:p w14:paraId="1855CEF8" w14:textId="00FEEF3E" w:rsidR="00D00BE8" w:rsidRPr="00EF3B9C" w:rsidRDefault="00EF3B9C" w:rsidP="00D00BE8">
      <w:pPr>
        <w:pBdr>
          <w:bottom w:val="single" w:sz="6" w:space="1" w:color="auto"/>
        </w:pBdr>
        <w:jc w:val="left"/>
        <w:rPr>
          <w:sz w:val="18"/>
          <w:lang w:val="en-US"/>
        </w:rPr>
      </w:pPr>
      <w:r w:rsidRPr="00EF3B9C">
        <w:rPr>
          <w:sz w:val="18"/>
          <w:lang w:val="en-US"/>
        </w:rPr>
        <w:t xml:space="preserve">Try to answer briefly, concisely and to the point. </w:t>
      </w:r>
      <w:r w:rsidR="00136B9C">
        <w:rPr>
          <w:sz w:val="18"/>
          <w:lang w:val="en-US"/>
        </w:rPr>
        <w:br/>
      </w:r>
      <w:r w:rsidR="00136B9C" w:rsidRPr="00136B9C">
        <w:rPr>
          <w:b/>
          <w:bCs/>
          <w:sz w:val="18"/>
          <w:lang w:val="en-US"/>
        </w:rPr>
        <w:t>It is forbidden to use study materials, Google and other not only Internet resources!</w:t>
      </w:r>
    </w:p>
    <w:p w14:paraId="1855CEF9" w14:textId="5CDED6CD" w:rsidR="002B74D7" w:rsidRDefault="00DE5824" w:rsidP="002B74D7">
      <w:pPr>
        <w:pStyle w:val="ListParagraph"/>
        <w:numPr>
          <w:ilvl w:val="0"/>
          <w:numId w:val="24"/>
        </w:numPr>
        <w:ind w:left="357" w:hanging="357"/>
        <w:contextualSpacing w:val="0"/>
        <w:jc w:val="left"/>
        <w:rPr>
          <w:ins w:id="0" w:author="Nguyễn Thanh" w:date="2021-01-29T08:20:00Z"/>
          <w:lang w:val="en-US"/>
        </w:rPr>
      </w:pPr>
      <w:r w:rsidRPr="00EF3B9C">
        <w:rPr>
          <w:b/>
          <w:lang w:val="en-US"/>
        </w:rPr>
        <w:t>(</w:t>
      </w:r>
      <w:r w:rsidR="00583CB6">
        <w:rPr>
          <w:b/>
          <w:lang w:val="en-US"/>
        </w:rPr>
        <w:t>10</w:t>
      </w:r>
      <w:r w:rsidRPr="00EF3B9C">
        <w:rPr>
          <w:b/>
          <w:lang w:val="en-US"/>
        </w:rPr>
        <w:t xml:space="preserve"> </w:t>
      </w:r>
      <w:r w:rsidR="00EF3B9C" w:rsidRPr="00EF3B9C">
        <w:rPr>
          <w:b/>
          <w:lang w:val="en-US"/>
        </w:rPr>
        <w:t>points)</w:t>
      </w:r>
      <w:r w:rsidRPr="00EF3B9C">
        <w:rPr>
          <w:lang w:val="en-US"/>
        </w:rPr>
        <w:br/>
      </w:r>
      <w:r w:rsidR="0011148F" w:rsidRPr="00722E67">
        <w:rPr>
          <w:lang w:val="en-US"/>
        </w:rPr>
        <w:t xml:space="preserve">What are today's Internet problems and what </w:t>
      </w:r>
      <w:r w:rsidR="0011148F">
        <w:rPr>
          <w:lang w:val="en-US"/>
        </w:rPr>
        <w:t>are</w:t>
      </w:r>
      <w:r w:rsidR="0011148F" w:rsidRPr="00722E67">
        <w:rPr>
          <w:lang w:val="en-US"/>
        </w:rPr>
        <w:t xml:space="preserve"> their solution</w:t>
      </w:r>
      <w:r w:rsidR="0011148F">
        <w:rPr>
          <w:lang w:val="en-US"/>
        </w:rPr>
        <w:t>s</w:t>
      </w:r>
      <w:r w:rsidR="0011148F" w:rsidRPr="00722E67">
        <w:rPr>
          <w:lang w:val="en-US"/>
        </w:rPr>
        <w:t>. Give and describe min. 5 problems.</w:t>
      </w:r>
      <w:r w:rsidR="00583CB6">
        <w:rPr>
          <w:lang w:val="en-US"/>
        </w:rPr>
        <w:br/>
      </w:r>
      <w:r w:rsidR="00583CB6">
        <w:rPr>
          <w:lang w:val="en-US"/>
        </w:rPr>
        <w:br/>
      </w:r>
      <w:ins w:id="1" w:author="Nguyễn Thanh" w:date="2021-01-29T08:16:00Z">
        <w:r w:rsidR="004A42A4">
          <w:rPr>
            <w:lang w:val="en-US"/>
          </w:rPr>
          <w:t xml:space="preserve">- </w:t>
        </w:r>
      </w:ins>
      <w:ins w:id="2" w:author="Nguyễn Thanh" w:date="2021-01-29T08:18:00Z">
        <w:r w:rsidR="004A42A4">
          <w:rPr>
            <w:lang w:val="en-US"/>
          </w:rPr>
          <w:t xml:space="preserve">The problem is many </w:t>
        </w:r>
        <w:proofErr w:type="gramStart"/>
        <w:r w:rsidR="004A42A4">
          <w:rPr>
            <w:lang w:val="en-US"/>
          </w:rPr>
          <w:t>computer</w:t>
        </w:r>
        <w:proofErr w:type="gramEnd"/>
        <w:r w:rsidR="004A42A4">
          <w:rPr>
            <w:lang w:val="en-US"/>
          </w:rPr>
          <w:t xml:space="preserve"> use IP</w:t>
        </w:r>
      </w:ins>
      <w:ins w:id="3" w:author="Nguyễn Thanh" w:date="2021-01-29T08:19:00Z">
        <w:r w:rsidR="004A42A4">
          <w:rPr>
            <w:lang w:val="en-US"/>
          </w:rPr>
          <w:t xml:space="preserve">v4 address and divide address into class, the solution is: Computer </w:t>
        </w:r>
      </w:ins>
      <w:ins w:id="4" w:author="Nguyễn Thanh" w:date="2021-01-29T08:20:00Z">
        <w:r w:rsidR="004A42A4">
          <w:rPr>
            <w:lang w:val="en-US"/>
          </w:rPr>
          <w:t>can use NAT and IPv6.</w:t>
        </w:r>
      </w:ins>
    </w:p>
    <w:p w14:paraId="6BE366CA" w14:textId="06E27BBD" w:rsidR="004A42A4" w:rsidRPr="004A42A4" w:rsidRDefault="004A42A4" w:rsidP="004A42A4">
      <w:pPr>
        <w:pStyle w:val="ListParagraph"/>
        <w:numPr>
          <w:ilvl w:val="0"/>
          <w:numId w:val="29"/>
        </w:numPr>
        <w:contextualSpacing w:val="0"/>
        <w:jc w:val="left"/>
        <w:rPr>
          <w:ins w:id="5" w:author="Nguyễn Thanh" w:date="2021-01-29T08:21:00Z"/>
          <w:lang w:val="en-US"/>
          <w:rPrChange w:id="6" w:author="Nguyễn Thanh" w:date="2021-01-29T08:21:00Z">
            <w:rPr>
              <w:ins w:id="7" w:author="Nguyễn Thanh" w:date="2021-01-29T08:21:00Z"/>
              <w:b/>
              <w:lang w:val="en-US"/>
            </w:rPr>
          </w:rPrChange>
        </w:rPr>
      </w:pPr>
      <w:ins w:id="8" w:author="Nguyễn Thanh" w:date="2021-01-29T08:21:00Z">
        <w:r>
          <w:rPr>
            <w:b/>
            <w:lang w:val="en-US"/>
          </w:rPr>
          <w:t xml:space="preserve">Freedom and </w:t>
        </w:r>
        <w:proofErr w:type="gramStart"/>
        <w:r>
          <w:rPr>
            <w:b/>
            <w:lang w:val="en-US"/>
          </w:rPr>
          <w:t>censorship :</w:t>
        </w:r>
        <w:proofErr w:type="gramEnd"/>
        <w:r>
          <w:rPr>
            <w:b/>
            <w:lang w:val="en-US"/>
          </w:rPr>
          <w:t xml:space="preserve"> </w:t>
        </w:r>
        <w:r w:rsidRPr="004A42A4">
          <w:rPr>
            <w:b/>
            <w:lang w:val="en-US"/>
          </w:rPr>
          <w:t>Everyone can speak and speak freely, but the information needs to be kept confidential.</w:t>
        </w:r>
      </w:ins>
    </w:p>
    <w:p w14:paraId="39B1B5F6" w14:textId="341B31BB" w:rsidR="004A42A4" w:rsidRPr="004A42A4" w:rsidRDefault="004A42A4" w:rsidP="004A42A4">
      <w:pPr>
        <w:pStyle w:val="ListParagraph"/>
        <w:numPr>
          <w:ilvl w:val="0"/>
          <w:numId w:val="29"/>
        </w:numPr>
        <w:contextualSpacing w:val="0"/>
        <w:jc w:val="left"/>
        <w:rPr>
          <w:ins w:id="9" w:author="Nguyễn Thanh" w:date="2021-01-29T08:23:00Z"/>
          <w:lang w:val="en-US"/>
          <w:rPrChange w:id="10" w:author="Nguyễn Thanh" w:date="2021-01-29T08:23:00Z">
            <w:rPr>
              <w:ins w:id="11" w:author="Nguyễn Thanh" w:date="2021-01-29T08:23:00Z"/>
              <w:b/>
              <w:lang w:val="en-US"/>
            </w:rPr>
          </w:rPrChange>
        </w:rPr>
      </w:pPr>
      <w:ins w:id="12" w:author="Nguyễn Thanh" w:date="2021-01-29T08:22:00Z">
        <w:r>
          <w:rPr>
            <w:b/>
            <w:lang w:val="en-US"/>
          </w:rPr>
          <w:t xml:space="preserve">SPAM: </w:t>
        </w:r>
        <w:r w:rsidRPr="004A42A4">
          <w:rPr>
            <w:b/>
            <w:lang w:val="en-US"/>
          </w:rPr>
          <w:t>The development of the internet has come with advertising messages appearing and affecting users' work.</w:t>
        </w:r>
      </w:ins>
    </w:p>
    <w:p w14:paraId="124F93D3" w14:textId="61AA84EA" w:rsidR="004A42A4" w:rsidRPr="00633225" w:rsidRDefault="004A42A4" w:rsidP="004A42A4">
      <w:pPr>
        <w:pStyle w:val="ListParagraph"/>
        <w:numPr>
          <w:ilvl w:val="0"/>
          <w:numId w:val="29"/>
        </w:numPr>
        <w:contextualSpacing w:val="0"/>
        <w:jc w:val="left"/>
        <w:rPr>
          <w:ins w:id="13" w:author="Nguyễn Thanh" w:date="2021-01-29T08:24:00Z"/>
          <w:lang w:val="en-US"/>
          <w:rPrChange w:id="14" w:author="Nguyễn Thanh" w:date="2021-01-29T08:24:00Z">
            <w:rPr>
              <w:ins w:id="15" w:author="Nguyễn Thanh" w:date="2021-01-29T08:24:00Z"/>
              <w:b/>
              <w:lang w:val="en-US"/>
            </w:rPr>
          </w:rPrChange>
        </w:rPr>
      </w:pPr>
      <w:ins w:id="16" w:author="Nguyễn Thanh" w:date="2021-01-29T08:23:00Z">
        <w:r>
          <w:rPr>
            <w:b/>
            <w:lang w:val="en-US"/>
          </w:rPr>
          <w:t xml:space="preserve">Searching information: </w:t>
        </w:r>
      </w:ins>
      <w:ins w:id="17" w:author="Nguyễn Thanh" w:date="2021-01-29T08:24:00Z">
        <w:r w:rsidR="00633225" w:rsidRPr="00633225">
          <w:rPr>
            <w:b/>
            <w:lang w:val="en-US"/>
          </w:rPr>
          <w:t>Nowadays, people can easily search for informational materials through Google or Wikipedia.</w:t>
        </w:r>
        <w:r w:rsidR="00633225">
          <w:rPr>
            <w:b/>
            <w:lang w:val="en-US"/>
          </w:rPr>
          <w:tab/>
        </w:r>
      </w:ins>
    </w:p>
    <w:p w14:paraId="65B9F7A5" w14:textId="09D03039" w:rsidR="00633225" w:rsidRDefault="00633225" w:rsidP="004A42A4">
      <w:pPr>
        <w:pStyle w:val="ListParagraph"/>
        <w:numPr>
          <w:ilvl w:val="0"/>
          <w:numId w:val="29"/>
        </w:numPr>
        <w:contextualSpacing w:val="0"/>
        <w:jc w:val="left"/>
        <w:rPr>
          <w:ins w:id="18" w:author="Nguyễn Thanh" w:date="2021-01-29T08:28:00Z"/>
          <w:lang w:val="en-US"/>
        </w:rPr>
      </w:pPr>
      <w:ins w:id="19" w:author="Nguyễn Thanh" w:date="2021-01-29T08:24:00Z">
        <w:r w:rsidRPr="00633225">
          <w:rPr>
            <w:lang w:val="en-US"/>
          </w:rPr>
          <w:t>Authentication</w:t>
        </w:r>
        <w:r>
          <w:rPr>
            <w:lang w:val="en-US"/>
          </w:rPr>
          <w:t xml:space="preserve">: </w:t>
        </w:r>
      </w:ins>
      <w:ins w:id="20" w:author="Nguyễn Thanh" w:date="2021-01-29T08:25:00Z">
        <w:r w:rsidRPr="00633225">
          <w:rPr>
            <w:lang w:val="en-US"/>
          </w:rPr>
          <w:t>Hackers want to steal personal information for bad purposes, so account security is very essential as Google does.</w:t>
        </w:r>
      </w:ins>
    </w:p>
    <w:p w14:paraId="12D6A139" w14:textId="769E2770" w:rsidR="00633225" w:rsidRPr="00EF3B9C" w:rsidRDefault="00633225" w:rsidP="004A42A4">
      <w:pPr>
        <w:pStyle w:val="ListParagraph"/>
        <w:numPr>
          <w:ilvl w:val="0"/>
          <w:numId w:val="29"/>
        </w:numPr>
        <w:contextualSpacing w:val="0"/>
        <w:jc w:val="left"/>
        <w:rPr>
          <w:lang w:val="en-US"/>
        </w:rPr>
        <w:pPrChange w:id="21" w:author="Nguyễn Thanh" w:date="2021-01-29T08:21:00Z">
          <w:pPr>
            <w:pStyle w:val="ListParagraph"/>
            <w:numPr>
              <w:numId w:val="24"/>
            </w:numPr>
            <w:ind w:left="357" w:hanging="357"/>
            <w:contextualSpacing w:val="0"/>
            <w:jc w:val="left"/>
          </w:pPr>
        </w:pPrChange>
      </w:pPr>
      <w:ins w:id="22" w:author="Nguyễn Thanh" w:date="2021-01-29T08:29:00Z">
        <w:r w:rsidRPr="00633225">
          <w:rPr>
            <w:lang w:val="en-US"/>
          </w:rPr>
          <w:t>User privacy</w:t>
        </w:r>
      </w:ins>
    </w:p>
    <w:p w14:paraId="52B92681" w14:textId="77777777" w:rsidR="00B448C0" w:rsidRDefault="00DE5824" w:rsidP="00B448C0">
      <w:pPr>
        <w:jc w:val="left"/>
        <w:rPr>
          <w:ins w:id="23" w:author="Nguyễn Thanh" w:date="2021-01-29T08:10:00Z"/>
          <w:lang w:val="en-US"/>
        </w:rPr>
      </w:pPr>
      <w:r w:rsidRPr="00EF3B9C">
        <w:rPr>
          <w:b/>
          <w:lang w:val="en-US"/>
        </w:rPr>
        <w:t>(</w:t>
      </w:r>
      <w:r w:rsidR="00583CB6">
        <w:rPr>
          <w:b/>
          <w:lang w:val="en-US"/>
        </w:rPr>
        <w:t>10</w:t>
      </w:r>
      <w:r w:rsidRPr="00EF3B9C">
        <w:rPr>
          <w:b/>
          <w:lang w:val="en-US"/>
        </w:rPr>
        <w:t xml:space="preserve"> </w:t>
      </w:r>
      <w:r w:rsidR="00EF3B9C">
        <w:rPr>
          <w:b/>
          <w:lang w:val="en-US"/>
        </w:rPr>
        <w:t>points</w:t>
      </w:r>
      <w:r w:rsidRPr="00EF3B9C">
        <w:rPr>
          <w:b/>
          <w:lang w:val="en-US"/>
        </w:rPr>
        <w:t>)</w:t>
      </w:r>
      <w:r w:rsidRPr="00EF3B9C">
        <w:rPr>
          <w:lang w:val="en-US"/>
        </w:rPr>
        <w:br/>
      </w:r>
      <w:r w:rsidR="0011148F" w:rsidRPr="00765836">
        <w:rPr>
          <w:lang w:val="en-US"/>
        </w:rPr>
        <w:t>What is HTML 5 and what new features offers</w:t>
      </w:r>
      <w:r w:rsidR="0011148F">
        <w:rPr>
          <w:lang w:val="en-US"/>
        </w:rPr>
        <w:t xml:space="preserve"> it</w:t>
      </w:r>
      <w:r w:rsidR="0011148F" w:rsidRPr="00765836">
        <w:rPr>
          <w:lang w:val="en-US"/>
        </w:rPr>
        <w:t>? What are key features and possibilities of HTML 5? Write some examples of new HTML elements/tags.</w:t>
      </w:r>
    </w:p>
    <w:p w14:paraId="1855CEFA" w14:textId="369379EC" w:rsidR="002B74D7" w:rsidDel="00B448C0" w:rsidRDefault="00583CB6" w:rsidP="00B448C0">
      <w:pPr>
        <w:jc w:val="left"/>
        <w:rPr>
          <w:del w:id="24" w:author="Nguyễn Thanh" w:date="2021-01-29T08:03:00Z"/>
        </w:rPr>
      </w:pPr>
      <w:r>
        <w:rPr>
          <w:lang w:val="en-US"/>
        </w:rPr>
        <w:br/>
      </w:r>
      <w:ins w:id="25" w:author="Nguyễn Thanh" w:date="2021-01-29T08:03:00Z">
        <w:r w:rsidR="00B448C0">
          <w:rPr>
            <w:lang w:val="en-US"/>
          </w:rPr>
          <w:t xml:space="preserve">- </w:t>
        </w:r>
        <w:r w:rsidR="00B448C0">
          <w:t>HTML5 is direction the web is moved – future of web applications and development</w:t>
        </w:r>
      </w:ins>
      <w:ins w:id="26" w:author="Nguyễn Thanh" w:date="2021-01-29T08:05:00Z">
        <w:r w:rsidR="00B448C0">
          <w:t xml:space="preserve">. </w:t>
        </w:r>
      </w:ins>
      <w:del w:id="27" w:author="Nguyễn Thanh" w:date="2021-01-29T08:03:00Z">
        <w:r w:rsidDel="00B448C0">
          <w:rPr>
            <w:lang w:val="en-US"/>
          </w:rPr>
          <w:br/>
        </w:r>
      </w:del>
    </w:p>
    <w:p w14:paraId="5E129A0C" w14:textId="5B5AF1A0" w:rsidR="00B448C0" w:rsidRDefault="00B448C0" w:rsidP="00B448C0">
      <w:pPr>
        <w:jc w:val="left"/>
        <w:rPr>
          <w:ins w:id="28" w:author="Nguyễn Thanh" w:date="2021-01-29T08:05:00Z"/>
          <w:lang w:val="en-US"/>
        </w:rPr>
      </w:pPr>
    </w:p>
    <w:p w14:paraId="4AF4799D" w14:textId="6FA127BE" w:rsidR="00B448C0" w:rsidRPr="00B448C0" w:rsidRDefault="00B448C0" w:rsidP="00B448C0">
      <w:pPr>
        <w:pStyle w:val="ListParagraph"/>
        <w:numPr>
          <w:ilvl w:val="0"/>
          <w:numId w:val="27"/>
        </w:numPr>
        <w:jc w:val="left"/>
        <w:rPr>
          <w:ins w:id="29" w:author="Nguyễn Thanh" w:date="2021-01-29T08:05:00Z"/>
          <w:lang w:val="en-US"/>
          <w:rPrChange w:id="30" w:author="Nguyễn Thanh" w:date="2021-01-29T08:05:00Z">
            <w:rPr>
              <w:ins w:id="31" w:author="Nguyễn Thanh" w:date="2021-01-29T08:05:00Z"/>
            </w:rPr>
          </w:rPrChange>
        </w:rPr>
        <w:pPrChange w:id="32" w:author="Nguyễn Thanh" w:date="2021-01-29T08:05:00Z">
          <w:pPr>
            <w:pStyle w:val="ListParagraph"/>
            <w:numPr>
              <w:numId w:val="24"/>
            </w:numPr>
            <w:ind w:left="360" w:hanging="360"/>
            <w:contextualSpacing w:val="0"/>
            <w:jc w:val="left"/>
          </w:pPr>
        </w:pPrChange>
      </w:pPr>
      <w:ins w:id="33" w:author="Nguyễn Thanh" w:date="2021-01-29T08:05:00Z">
        <w:r>
          <w:rPr>
            <w:lang w:val="en-US"/>
          </w:rPr>
          <w:t xml:space="preserve">HTML 5 is </w:t>
        </w:r>
        <w:proofErr w:type="gramStart"/>
        <w:r>
          <w:rPr>
            <w:lang w:val="en-US"/>
          </w:rPr>
          <w:t>multiplatform</w:t>
        </w:r>
        <w:proofErr w:type="gramEnd"/>
      </w:ins>
    </w:p>
    <w:p w14:paraId="6C483003" w14:textId="04F0E58C" w:rsidR="00B448C0" w:rsidRDefault="00B448C0" w:rsidP="00B448C0">
      <w:pPr>
        <w:jc w:val="left"/>
        <w:rPr>
          <w:ins w:id="34" w:author="Nguyễn Thanh" w:date="2021-01-29T08:03:00Z"/>
          <w:lang w:val="en-US"/>
        </w:rPr>
      </w:pPr>
    </w:p>
    <w:p w14:paraId="58B15F5A" w14:textId="6FCC0EAA" w:rsidR="00B448C0" w:rsidRPr="00B448C0" w:rsidRDefault="00B448C0" w:rsidP="00B448C0">
      <w:pPr>
        <w:pStyle w:val="ListParagraph"/>
        <w:numPr>
          <w:ilvl w:val="0"/>
          <w:numId w:val="27"/>
        </w:numPr>
        <w:jc w:val="left"/>
        <w:rPr>
          <w:ins w:id="35" w:author="Nguyễn Thanh" w:date="2021-01-29T08:05:00Z"/>
          <w:lang w:val="en-US"/>
          <w:rPrChange w:id="36" w:author="Nguyễn Thanh" w:date="2021-01-29T08:06:00Z">
            <w:rPr>
              <w:ins w:id="37" w:author="Nguyễn Thanh" w:date="2021-01-29T08:05:00Z"/>
            </w:rPr>
          </w:rPrChange>
        </w:rPr>
        <w:pPrChange w:id="38" w:author="Nguyễn Thanh" w:date="2021-01-29T08:06:00Z">
          <w:pPr>
            <w:pStyle w:val="ListParagraph"/>
            <w:numPr>
              <w:numId w:val="27"/>
            </w:numPr>
            <w:ind w:hanging="360"/>
            <w:jc w:val="left"/>
          </w:pPr>
        </w:pPrChange>
      </w:pPr>
      <w:ins w:id="39" w:author="Nguyễn Thanh" w:date="2021-01-29T08:04:00Z">
        <w:r>
          <w:t>HTML5 = HTML + CSS + JS</w:t>
        </w:r>
        <w:r>
          <w:t>. Feature are : Time, command, output, menu, section, datag</w:t>
        </w:r>
      </w:ins>
      <w:ins w:id="40" w:author="Nguyễn Thanh" w:date="2021-01-29T08:05:00Z">
        <w:r>
          <w:t xml:space="preserve">rid,... </w:t>
        </w:r>
      </w:ins>
    </w:p>
    <w:p w14:paraId="00076820" w14:textId="4211990C" w:rsidR="00B448C0" w:rsidRDefault="00B448C0" w:rsidP="00B448C0">
      <w:pPr>
        <w:pStyle w:val="ListParagraph"/>
        <w:numPr>
          <w:ilvl w:val="0"/>
          <w:numId w:val="27"/>
        </w:numPr>
        <w:jc w:val="left"/>
        <w:rPr>
          <w:ins w:id="41" w:author="Nguyễn Thanh" w:date="2021-01-29T08:07:00Z"/>
          <w:lang w:val="en-US"/>
        </w:rPr>
      </w:pPr>
      <w:ins w:id="42" w:author="Nguyễn Thanh" w:date="2021-01-29T08:06:00Z">
        <w:r>
          <w:rPr>
            <w:lang w:val="en-US"/>
          </w:rPr>
          <w:t xml:space="preserve">Possibility </w:t>
        </w:r>
        <w:proofErr w:type="gramStart"/>
        <w:r>
          <w:rPr>
            <w:lang w:val="en-US"/>
          </w:rPr>
          <w:t>is :</w:t>
        </w:r>
        <w:proofErr w:type="gramEnd"/>
        <w:r>
          <w:rPr>
            <w:lang w:val="en-US"/>
          </w:rPr>
          <w:tab/>
          <w:t>HTML5 can interact with user, visualize and multimedia, sema</w:t>
        </w:r>
      </w:ins>
      <w:ins w:id="43" w:author="Nguyễn Thanh" w:date="2021-01-29T08:07:00Z">
        <w:r>
          <w:rPr>
            <w:lang w:val="en-US"/>
          </w:rPr>
          <w:t>ntic web</w:t>
        </w:r>
      </w:ins>
    </w:p>
    <w:p w14:paraId="382942D8" w14:textId="7903DFC3" w:rsidR="00B448C0" w:rsidRPr="00B448C0" w:rsidRDefault="00B448C0" w:rsidP="00B448C0">
      <w:pPr>
        <w:pStyle w:val="ListParagraph"/>
        <w:numPr>
          <w:ilvl w:val="0"/>
          <w:numId w:val="27"/>
        </w:numPr>
        <w:jc w:val="left"/>
        <w:rPr>
          <w:ins w:id="44" w:author="Nguyễn Thanh" w:date="2021-01-29T08:03:00Z"/>
          <w:lang w:val="en-US"/>
          <w:rPrChange w:id="45" w:author="Nguyễn Thanh" w:date="2021-01-29T08:03:00Z">
            <w:rPr>
              <w:ins w:id="46" w:author="Nguyễn Thanh" w:date="2021-01-29T08:03:00Z"/>
              <w:lang w:val="en-US"/>
            </w:rPr>
          </w:rPrChange>
        </w:rPr>
        <w:pPrChange w:id="47" w:author="Nguyễn Thanh" w:date="2021-01-29T08:03:00Z">
          <w:pPr>
            <w:pStyle w:val="ListParagraph"/>
            <w:numPr>
              <w:numId w:val="24"/>
            </w:numPr>
            <w:ind w:left="360" w:hanging="360"/>
            <w:contextualSpacing w:val="0"/>
            <w:jc w:val="left"/>
          </w:pPr>
        </w:pPrChange>
      </w:pPr>
    </w:p>
    <w:p w14:paraId="44AA12F8" w14:textId="713D25D1" w:rsidR="00583CB6" w:rsidRPr="00B448C0" w:rsidRDefault="00583CB6" w:rsidP="00B448C0">
      <w:pPr>
        <w:pStyle w:val="ListParagraph"/>
        <w:numPr>
          <w:ilvl w:val="0"/>
          <w:numId w:val="24"/>
        </w:numPr>
        <w:contextualSpacing w:val="0"/>
        <w:jc w:val="left"/>
        <w:rPr>
          <w:lang w:val="en-US"/>
          <w:rPrChange w:id="48" w:author="Nguyễn Thanh" w:date="2021-01-29T08:03:00Z">
            <w:rPr>
              <w:lang w:val="en-US"/>
            </w:rPr>
          </w:rPrChange>
        </w:rPr>
        <w:pPrChange w:id="49" w:author="Nguyễn Thanh" w:date="2021-01-29T08:03:00Z">
          <w:pPr>
            <w:pStyle w:val="ListParagraph"/>
            <w:ind w:left="360"/>
            <w:contextualSpacing w:val="0"/>
            <w:jc w:val="left"/>
          </w:pPr>
        </w:pPrChange>
      </w:pPr>
    </w:p>
    <w:p w14:paraId="17267A85" w14:textId="71720CE6" w:rsidR="00583CB6" w:rsidRDefault="00A4155E" w:rsidP="00583CB6">
      <w:pPr>
        <w:pStyle w:val="ListParagraph"/>
        <w:numPr>
          <w:ilvl w:val="0"/>
          <w:numId w:val="24"/>
        </w:numPr>
        <w:contextualSpacing w:val="0"/>
        <w:jc w:val="left"/>
        <w:rPr>
          <w:lang w:val="en-US"/>
        </w:rPr>
      </w:pPr>
      <w:r w:rsidRPr="00EF3B9C">
        <w:rPr>
          <w:b/>
          <w:lang w:val="en-US"/>
        </w:rPr>
        <w:t>(</w:t>
      </w:r>
      <w:r w:rsidR="00583CB6">
        <w:rPr>
          <w:b/>
          <w:lang w:val="en-US"/>
        </w:rPr>
        <w:t>10</w:t>
      </w:r>
      <w:r w:rsidRPr="00EF3B9C">
        <w:rPr>
          <w:b/>
          <w:lang w:val="en-US"/>
        </w:rPr>
        <w:t xml:space="preserve"> </w:t>
      </w:r>
      <w:r w:rsidR="00EF3B9C">
        <w:rPr>
          <w:b/>
          <w:lang w:val="en-US"/>
        </w:rPr>
        <w:t>points</w:t>
      </w:r>
      <w:r w:rsidRPr="00EF3B9C">
        <w:rPr>
          <w:b/>
          <w:lang w:val="en-US"/>
        </w:rPr>
        <w:t>)</w:t>
      </w:r>
      <w:r w:rsidRPr="00EF3B9C">
        <w:rPr>
          <w:lang w:val="en-US"/>
        </w:rPr>
        <w:br/>
      </w:r>
      <w:r w:rsidR="000E47F4">
        <w:rPr>
          <w:lang w:val="en-US"/>
        </w:rPr>
        <w:t>What is XP</w:t>
      </w:r>
      <w:r w:rsidR="00EF3B9C">
        <w:rPr>
          <w:lang w:val="en-US"/>
        </w:rPr>
        <w:t>a</w:t>
      </w:r>
      <w:r w:rsidR="000E47F4">
        <w:rPr>
          <w:lang w:val="en-US"/>
        </w:rPr>
        <w:t>t</w:t>
      </w:r>
      <w:r w:rsidR="00EF3B9C">
        <w:rPr>
          <w:lang w:val="en-US"/>
        </w:rPr>
        <w:t>h and what is the purpose of it</w:t>
      </w:r>
      <w:r w:rsidR="00BD4891" w:rsidRPr="00EF3B9C">
        <w:rPr>
          <w:lang w:val="en-US"/>
        </w:rPr>
        <w:t xml:space="preserve">? </w:t>
      </w:r>
      <w:r w:rsidR="00EF3B9C">
        <w:rPr>
          <w:lang w:val="en-US"/>
        </w:rPr>
        <w:t xml:space="preserve">What are the constructional parts (3) of XPath query and how are they use? Write example of XPath queries. </w:t>
      </w:r>
    </w:p>
    <w:p w14:paraId="31912DFC" w14:textId="6ED825C7" w:rsidR="00B448C0" w:rsidRDefault="00B448C0" w:rsidP="00B448C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ins w:id="50" w:author="Nguyễn Thanh" w:date="2021-01-29T08:08:00Z"/>
          <w:rFonts w:ascii="Amor Sans Pro" w:hAnsi="Amor Sans Pro"/>
          <w:color w:val="000000"/>
          <w:sz w:val="22"/>
          <w:szCs w:val="22"/>
        </w:rPr>
        <w:pPrChange w:id="51" w:author="Nguyễn Thanh" w:date="2021-01-29T08:08:00Z">
          <w:pPr>
            <w:pStyle w:val="NormalWeb"/>
            <w:numPr>
              <w:numId w:val="24"/>
            </w:numPr>
            <w:spacing w:before="0" w:beforeAutospacing="0" w:after="0" w:afterAutospacing="0"/>
            <w:ind w:left="360" w:hanging="360"/>
            <w:jc w:val="both"/>
            <w:textAlignment w:val="baseline"/>
          </w:pPr>
        </w:pPrChange>
      </w:pPr>
      <w:ins w:id="52" w:author="Nguyễn Thanh" w:date="2021-01-29T08:08:00Z">
        <w:r>
          <w:rPr>
            <w:rFonts w:ascii="Amor Sans Pro" w:hAnsi="Amor Sans Pro"/>
            <w:color w:val="000000"/>
            <w:sz w:val="22"/>
            <w:szCs w:val="22"/>
          </w:rPr>
          <w:t>XPATH is a design language for build the query and the purpose of making applications with XML documents and access values and attributes of elements.</w:t>
        </w:r>
      </w:ins>
    </w:p>
    <w:p w14:paraId="299DFB68" w14:textId="366068C4" w:rsidR="00B448C0" w:rsidRDefault="00B448C0" w:rsidP="00B448C0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ins w:id="53" w:author="Nguyễn Thanh" w:date="2021-01-29T08:08:00Z"/>
          <w:rFonts w:ascii="Amor Sans Pro" w:hAnsi="Amor Sans Pro"/>
          <w:color w:val="000000"/>
          <w:sz w:val="22"/>
          <w:szCs w:val="22"/>
        </w:rPr>
        <w:pPrChange w:id="54" w:author="Nguyễn Thanh" w:date="2021-01-29T08:08:00Z">
          <w:pPr>
            <w:pStyle w:val="NormalWeb"/>
            <w:numPr>
              <w:numId w:val="24"/>
            </w:numPr>
            <w:spacing w:before="0" w:beforeAutospacing="0" w:after="0" w:afterAutospacing="0"/>
            <w:ind w:left="360" w:hanging="360"/>
            <w:textAlignment w:val="baseline"/>
          </w:pPr>
        </w:pPrChange>
      </w:pPr>
      <w:ins w:id="55" w:author="Nguyễn Thanh" w:date="2021-01-29T08:08:00Z">
        <w:r>
          <w:rPr>
            <w:rFonts w:ascii="Amor Sans Pro" w:hAnsi="Amor Sans Pro"/>
            <w:color w:val="000000"/>
            <w:sz w:val="22"/>
            <w:szCs w:val="22"/>
          </w:rPr>
          <w:t>Example:</w:t>
        </w:r>
      </w:ins>
    </w:p>
    <w:p w14:paraId="2CC29CF9" w14:textId="419883B5" w:rsidR="00B448C0" w:rsidRDefault="00B448C0" w:rsidP="00B448C0">
      <w:pPr>
        <w:pStyle w:val="NormalWeb"/>
        <w:spacing w:before="0" w:beforeAutospacing="0" w:after="0" w:afterAutospacing="0"/>
        <w:ind w:left="720"/>
        <w:rPr>
          <w:ins w:id="56" w:author="Nguyễn Thanh" w:date="2021-01-29T08:08:00Z"/>
        </w:rPr>
      </w:pPr>
      <w:ins w:id="57" w:author="Nguyễn Thanh" w:date="2021-01-29T08:08:00Z">
        <w:r>
          <w:rPr>
            <w:rFonts w:ascii="Amor Sans Pro" w:hAnsi="Amor Sans Pro"/>
            <w:color w:val="000000"/>
            <w:sz w:val="22"/>
            <w:szCs w:val="22"/>
          </w:rPr>
          <w:t>&lt;</w:t>
        </w:r>
        <w:r>
          <w:rPr>
            <w:rFonts w:ascii="Amor Sans Pro" w:hAnsi="Amor Sans Pro"/>
            <w:color w:val="000000"/>
            <w:sz w:val="22"/>
            <w:szCs w:val="22"/>
          </w:rPr>
          <w:t>book</w:t>
        </w:r>
        <w:r>
          <w:rPr>
            <w:rFonts w:ascii="Amor Sans Pro" w:hAnsi="Amor Sans Pro"/>
            <w:color w:val="000000"/>
            <w:sz w:val="22"/>
            <w:szCs w:val="22"/>
          </w:rPr>
          <w:t xml:space="preserve"> category = “</w:t>
        </w:r>
        <w:r>
          <w:rPr>
            <w:rFonts w:ascii="Amor Sans Pro" w:hAnsi="Amor Sans Pro"/>
            <w:color w:val="000000"/>
            <w:sz w:val="22"/>
            <w:szCs w:val="22"/>
          </w:rPr>
          <w:t>detective</w:t>
        </w:r>
        <w:r>
          <w:rPr>
            <w:rFonts w:ascii="Amor Sans Pro" w:hAnsi="Amor Sans Pro"/>
            <w:color w:val="000000"/>
            <w:sz w:val="22"/>
            <w:szCs w:val="22"/>
          </w:rPr>
          <w:t>”&gt;</w:t>
        </w:r>
      </w:ins>
    </w:p>
    <w:p w14:paraId="410CCE47" w14:textId="22C4DB7F" w:rsidR="00B448C0" w:rsidRDefault="00B448C0" w:rsidP="00B448C0">
      <w:pPr>
        <w:pStyle w:val="NormalWeb"/>
        <w:spacing w:before="0" w:beforeAutospacing="0" w:after="0" w:afterAutospacing="0"/>
        <w:ind w:left="720"/>
        <w:rPr>
          <w:ins w:id="58" w:author="Nguyễn Thanh" w:date="2021-01-29T08:08:00Z"/>
        </w:rPr>
      </w:pPr>
      <w:ins w:id="59" w:author="Nguyễn Thanh" w:date="2021-01-29T08:08:00Z">
        <w:r>
          <w:rPr>
            <w:rFonts w:ascii="Amor Sans Pro" w:hAnsi="Amor Sans Pro"/>
            <w:color w:val="000000"/>
            <w:sz w:val="22"/>
            <w:szCs w:val="22"/>
          </w:rPr>
          <w:t>&lt;title&gt; C</w:t>
        </w:r>
        <w:r>
          <w:rPr>
            <w:rFonts w:ascii="Amor Sans Pro" w:hAnsi="Amor Sans Pro"/>
            <w:color w:val="000000"/>
            <w:sz w:val="22"/>
            <w:szCs w:val="22"/>
          </w:rPr>
          <w:t>onan</w:t>
        </w:r>
        <w:r>
          <w:rPr>
            <w:rFonts w:ascii="Amor Sans Pro" w:hAnsi="Amor Sans Pro"/>
            <w:color w:val="000000"/>
            <w:sz w:val="22"/>
            <w:szCs w:val="22"/>
          </w:rPr>
          <w:t xml:space="preserve"> &lt;/title&gt;</w:t>
        </w:r>
      </w:ins>
    </w:p>
    <w:p w14:paraId="2352611F" w14:textId="77777777" w:rsidR="00B448C0" w:rsidRDefault="00B448C0" w:rsidP="00B448C0">
      <w:pPr>
        <w:pStyle w:val="NormalWeb"/>
        <w:spacing w:before="0" w:beforeAutospacing="0" w:after="0" w:afterAutospacing="0"/>
        <w:ind w:left="720"/>
        <w:rPr>
          <w:ins w:id="60" w:author="Nguyễn Thanh" w:date="2021-01-29T08:08:00Z"/>
        </w:rPr>
      </w:pPr>
      <w:ins w:id="61" w:author="Nguyễn Thanh" w:date="2021-01-29T08:08:00Z">
        <w:r>
          <w:rPr>
            <w:rFonts w:ascii="Amor Sans Pro" w:hAnsi="Amor Sans Pro"/>
            <w:color w:val="000000"/>
            <w:sz w:val="22"/>
            <w:szCs w:val="22"/>
          </w:rPr>
          <w:t>&lt;point&gt; 85 User Score &lt;/point&gt;</w:t>
        </w:r>
      </w:ins>
    </w:p>
    <w:p w14:paraId="3F65BBC8" w14:textId="246B96AC" w:rsidR="00583CB6" w:rsidDel="00B448C0" w:rsidRDefault="00B448C0" w:rsidP="00B448C0">
      <w:pPr>
        <w:pStyle w:val="NormalWeb"/>
        <w:spacing w:before="0" w:beforeAutospacing="0" w:after="200" w:afterAutospacing="0"/>
        <w:ind w:firstLine="708"/>
        <w:rPr>
          <w:del w:id="62" w:author="Nguyễn Thanh" w:date="2021-01-29T08:08:00Z"/>
        </w:rPr>
        <w:pPrChange w:id="63" w:author="Nguyễn Thanh" w:date="2021-01-29T08:08:00Z">
          <w:pPr>
            <w:jc w:val="left"/>
          </w:pPr>
        </w:pPrChange>
      </w:pPr>
      <w:ins w:id="64" w:author="Nguyễn Thanh" w:date="2021-01-29T08:08:00Z">
        <w:r>
          <w:rPr>
            <w:rFonts w:ascii="Amor Sans Pro" w:hAnsi="Amor Sans Pro"/>
            <w:color w:val="000000"/>
            <w:sz w:val="22"/>
            <w:szCs w:val="22"/>
          </w:rPr>
          <w:lastRenderedPageBreak/>
          <w:t>&lt;/</w:t>
        </w:r>
        <w:r>
          <w:rPr>
            <w:rFonts w:ascii="Amor Sans Pro" w:hAnsi="Amor Sans Pro"/>
            <w:color w:val="000000"/>
            <w:sz w:val="22"/>
            <w:szCs w:val="22"/>
          </w:rPr>
          <w:t>b</w:t>
        </w:r>
      </w:ins>
      <w:ins w:id="65" w:author="Nguyễn Thanh" w:date="2021-01-29T08:09:00Z">
        <w:r>
          <w:rPr>
            <w:rFonts w:ascii="Amor Sans Pro" w:hAnsi="Amor Sans Pro"/>
            <w:color w:val="000000"/>
            <w:sz w:val="22"/>
            <w:szCs w:val="22"/>
          </w:rPr>
          <w:t>ook</w:t>
        </w:r>
      </w:ins>
      <w:ins w:id="66" w:author="Nguyễn Thanh" w:date="2021-01-29T08:08:00Z">
        <w:r>
          <w:rPr>
            <w:rFonts w:ascii="Amor Sans Pro" w:hAnsi="Amor Sans Pro"/>
            <w:color w:val="000000"/>
            <w:sz w:val="22"/>
            <w:szCs w:val="22"/>
          </w:rPr>
          <w:t>&gt;</w:t>
        </w:r>
        <w:r>
          <w:rPr>
            <w:rFonts w:ascii="Amor Sans Pro" w:hAnsi="Amor Sans Pro"/>
            <w:color w:val="000000"/>
            <w:sz w:val="22"/>
            <w:szCs w:val="22"/>
          </w:rPr>
          <w:tab/>
        </w:r>
      </w:ins>
    </w:p>
    <w:p w14:paraId="51158AAF" w14:textId="77777777" w:rsidR="00583CB6" w:rsidRPr="00583CB6" w:rsidRDefault="00583CB6" w:rsidP="00B448C0">
      <w:pPr>
        <w:pStyle w:val="NormalWeb"/>
        <w:ind w:firstLine="708"/>
        <w:pPrChange w:id="67" w:author="Nguyễn Thanh" w:date="2021-01-29T08:08:00Z">
          <w:pPr>
            <w:jc w:val="left"/>
          </w:pPr>
        </w:pPrChange>
      </w:pPr>
    </w:p>
    <w:p w14:paraId="1855CEFE" w14:textId="6A14AF3C" w:rsidR="002D35DA" w:rsidRDefault="0034558A" w:rsidP="00583CB6">
      <w:pPr>
        <w:pStyle w:val="ListParagraph"/>
        <w:numPr>
          <w:ilvl w:val="0"/>
          <w:numId w:val="24"/>
        </w:numPr>
        <w:contextualSpacing w:val="0"/>
        <w:jc w:val="left"/>
        <w:rPr>
          <w:lang w:val="en-US"/>
        </w:rPr>
      </w:pPr>
      <w:r w:rsidRPr="00583CB6">
        <w:rPr>
          <w:b/>
          <w:lang w:val="en-US"/>
        </w:rPr>
        <w:t>(</w:t>
      </w:r>
      <w:r w:rsidR="00583CB6" w:rsidRPr="00583CB6">
        <w:rPr>
          <w:b/>
          <w:lang w:val="en-US"/>
        </w:rPr>
        <w:t>10</w:t>
      </w:r>
      <w:r w:rsidRPr="00583CB6">
        <w:rPr>
          <w:b/>
          <w:lang w:val="en-US"/>
        </w:rPr>
        <w:t xml:space="preserve"> </w:t>
      </w:r>
      <w:r w:rsidR="000E47F4" w:rsidRPr="00583CB6">
        <w:rPr>
          <w:b/>
          <w:lang w:val="en-US"/>
        </w:rPr>
        <w:t>points</w:t>
      </w:r>
      <w:r w:rsidRPr="00583CB6">
        <w:rPr>
          <w:b/>
          <w:lang w:val="en-US"/>
        </w:rPr>
        <w:t>)</w:t>
      </w:r>
      <w:r w:rsidRPr="00583CB6">
        <w:rPr>
          <w:lang w:val="en-US"/>
        </w:rPr>
        <w:br/>
      </w:r>
      <w:r w:rsidR="000E47F4" w:rsidRPr="00583CB6">
        <w:rPr>
          <w:lang w:val="en-US"/>
        </w:rPr>
        <w:t xml:space="preserve">Simply specify </w:t>
      </w:r>
      <w:r w:rsidR="00AA2B1F" w:rsidRPr="00583CB6">
        <w:rPr>
          <w:lang w:val="en-US"/>
        </w:rPr>
        <w:t>(</w:t>
      </w:r>
      <w:r w:rsidR="000E47F4" w:rsidRPr="00583CB6">
        <w:rPr>
          <w:lang w:val="en-US"/>
        </w:rPr>
        <w:t>target of attack, principle of attacking, defend) following types of attack among internet applications</w:t>
      </w:r>
      <w:r w:rsidR="002D35DA" w:rsidRPr="00583CB6">
        <w:rPr>
          <w:lang w:val="en-US"/>
        </w:rPr>
        <w:t>:</w:t>
      </w:r>
      <w:r w:rsidR="00583CB6" w:rsidRPr="00583CB6">
        <w:rPr>
          <w:lang w:val="en-US"/>
        </w:rPr>
        <w:t xml:space="preserve"> </w:t>
      </w:r>
      <w:r w:rsidR="0011148F" w:rsidRPr="0011148F">
        <w:rPr>
          <w:b/>
          <w:bCs/>
          <w:lang w:val="en-US"/>
        </w:rPr>
        <w:t>Brute-Force attack</w:t>
      </w:r>
      <w:r w:rsidR="00583CB6">
        <w:rPr>
          <w:lang w:val="en-US"/>
        </w:rPr>
        <w:br/>
      </w:r>
      <w:ins w:id="68" w:author="Nguyễn Thanh" w:date="2021-01-29T08:09:00Z">
        <w:r w:rsidR="00B448C0">
          <w:rPr>
            <w:lang w:val="en-US"/>
          </w:rPr>
          <w:t xml:space="preserve">- Brute-Force attack is </w:t>
        </w:r>
      </w:ins>
      <w:ins w:id="69" w:author="Nguyễn Thanh" w:date="2021-01-29T08:10:00Z">
        <w:r w:rsidR="00B448C0">
          <w:t>received</w:t>
        </w:r>
      </w:ins>
      <w:ins w:id="70" w:author="Nguyễn Thanh" w:date="2021-01-29T08:09:00Z">
        <w:r w:rsidR="00B448C0">
          <w:t xml:space="preserve"> </w:t>
        </w:r>
        <w:r w:rsidR="00B448C0">
          <w:t>of</w:t>
        </w:r>
      </w:ins>
      <w:ins w:id="71" w:author="Nguyễn Thanh" w:date="2021-01-29T08:10:00Z">
        <w:r w:rsidR="00B448C0">
          <w:t xml:space="preserve"> </w:t>
        </w:r>
      </w:ins>
      <w:ins w:id="72" w:author="Nguyễn Thanh" w:date="2021-01-29T08:09:00Z">
        <w:r w:rsidR="00B448C0">
          <w:t>information by repeating</w:t>
        </w:r>
      </w:ins>
      <w:ins w:id="73" w:author="Nguyễn Thanh" w:date="2021-01-29T08:10:00Z">
        <w:r w:rsidR="00B448C0">
          <w:t xml:space="preserve"> </w:t>
        </w:r>
      </w:ins>
      <w:ins w:id="74" w:author="Nguyễn Thanh" w:date="2021-01-29T08:09:00Z">
        <w:r w:rsidR="00B448C0">
          <w:t>/testing</w:t>
        </w:r>
      </w:ins>
      <w:ins w:id="75" w:author="Nguyễn Thanh" w:date="2021-01-29T08:10:00Z">
        <w:r w:rsidR="00B448C0">
          <w:t xml:space="preserve"> </w:t>
        </w:r>
      </w:ins>
      <w:ins w:id="76" w:author="Nguyễn Thanh" w:date="2021-01-29T08:09:00Z">
        <w:r w:rsidR="00B448C0">
          <w:t>of</w:t>
        </w:r>
      </w:ins>
      <w:ins w:id="77" w:author="Nguyễn Thanh" w:date="2021-01-29T08:10:00Z">
        <w:r w:rsidR="00B448C0">
          <w:t xml:space="preserve"> </w:t>
        </w:r>
      </w:ins>
      <w:proofErr w:type="gramStart"/>
      <w:ins w:id="78" w:author="Nguyễn Thanh" w:date="2021-01-29T08:09:00Z">
        <w:r w:rsidR="00B448C0">
          <w:t>inputs</w:t>
        </w:r>
      </w:ins>
      <w:proofErr w:type="gramEnd"/>
    </w:p>
    <w:p w14:paraId="75CF6804" w14:textId="65AF312A" w:rsidR="00583CB6" w:rsidRPr="00B448C0" w:rsidRDefault="00B448C0" w:rsidP="00B448C0">
      <w:pPr>
        <w:pStyle w:val="ListParagraph"/>
        <w:numPr>
          <w:ilvl w:val="0"/>
          <w:numId w:val="27"/>
        </w:numPr>
        <w:rPr>
          <w:ins w:id="79" w:author="Nguyễn Thanh" w:date="2021-01-29T08:12:00Z"/>
          <w:lang w:val="en-US"/>
          <w:rPrChange w:id="80" w:author="Nguyễn Thanh" w:date="2021-01-29T08:12:00Z">
            <w:rPr>
              <w:ins w:id="81" w:author="Nguyễn Thanh" w:date="2021-01-29T08:12:00Z"/>
              <w:b/>
              <w:lang w:val="en-US"/>
            </w:rPr>
          </w:rPrChange>
        </w:rPr>
      </w:pPr>
      <w:ins w:id="82" w:author="Nguyễn Thanh" w:date="2021-01-29T08:12:00Z">
        <w:r>
          <w:rPr>
            <w:b/>
            <w:lang w:val="en-US"/>
          </w:rPr>
          <w:t>Target: Information User, system information</w:t>
        </w:r>
      </w:ins>
    </w:p>
    <w:p w14:paraId="0CFDFDCA" w14:textId="3A35021F" w:rsidR="00B448C0" w:rsidRDefault="00B448C0" w:rsidP="00B448C0">
      <w:pPr>
        <w:pStyle w:val="ListParagraph"/>
        <w:numPr>
          <w:ilvl w:val="0"/>
          <w:numId w:val="27"/>
        </w:numPr>
        <w:rPr>
          <w:ins w:id="83" w:author="Nguyễn Thanh" w:date="2021-01-29T08:13:00Z"/>
          <w:lang w:val="en-US"/>
        </w:rPr>
      </w:pPr>
      <w:ins w:id="84" w:author="Nguyễn Thanh" w:date="2021-01-29T08:13:00Z">
        <w:r>
          <w:rPr>
            <w:lang w:val="en-US"/>
          </w:rPr>
          <w:t xml:space="preserve">Principle of </w:t>
        </w:r>
        <w:proofErr w:type="spellStart"/>
        <w:proofErr w:type="gramStart"/>
        <w:r>
          <w:rPr>
            <w:lang w:val="en-US"/>
          </w:rPr>
          <w:t>attacking</w:t>
        </w:r>
        <w:r w:rsidR="004A42A4">
          <w:rPr>
            <w:lang w:val="en-US"/>
          </w:rPr>
          <w:t>:</w:t>
        </w:r>
        <w:r w:rsidRPr="00B448C0">
          <w:rPr>
            <w:lang w:val="en-US"/>
          </w:rPr>
          <w:t>Brute</w:t>
        </w:r>
        <w:proofErr w:type="spellEnd"/>
        <w:proofErr w:type="gramEnd"/>
        <w:r w:rsidRPr="00B448C0">
          <w:rPr>
            <w:lang w:val="en-US"/>
          </w:rPr>
          <w:t xml:space="preserve"> force works by trying out all possible password strings to find the password.</w:t>
        </w:r>
      </w:ins>
    </w:p>
    <w:p w14:paraId="1E9F21BA" w14:textId="138B59CB" w:rsidR="004A42A4" w:rsidRPr="004A42A4" w:rsidRDefault="004A42A4" w:rsidP="004A42A4">
      <w:pPr>
        <w:pStyle w:val="ListParagraph"/>
        <w:numPr>
          <w:ilvl w:val="0"/>
          <w:numId w:val="27"/>
        </w:numPr>
        <w:jc w:val="left"/>
        <w:rPr>
          <w:sz w:val="36"/>
          <w:szCs w:val="36"/>
          <w:rPrChange w:id="85" w:author="Nguyễn Thanh" w:date="2021-01-29T08:15:00Z">
            <w:rPr>
              <w:lang w:val="en-US"/>
            </w:rPr>
          </w:rPrChange>
        </w:rPr>
        <w:pPrChange w:id="86" w:author="Nguyễn Thanh" w:date="2021-01-29T08:15:00Z">
          <w:pPr>
            <w:pStyle w:val="ListParagraph"/>
          </w:pPr>
        </w:pPrChange>
      </w:pPr>
      <w:ins w:id="87" w:author="Nguyễn Thanh" w:date="2021-01-29T08:13:00Z">
        <w:r w:rsidRPr="004A42A4">
          <w:rPr>
            <w:lang w:val="en-US"/>
            <w:rPrChange w:id="88" w:author="Nguyễn Thanh" w:date="2021-01-29T08:15:00Z">
              <w:rPr>
                <w:lang w:val="en-US"/>
              </w:rPr>
            </w:rPrChange>
          </w:rPr>
          <w:t xml:space="preserve">Defend: </w:t>
        </w:r>
      </w:ins>
      <w:ins w:id="89" w:author="Nguyễn Thanh" w:date="2021-01-29T08:14:00Z">
        <w:r w:rsidRPr="004A42A4">
          <w:rPr>
            <w:lang w:val="en-US"/>
            <w:rPrChange w:id="90" w:author="Nguyễn Thanh" w:date="2021-01-29T08:15:00Z">
              <w:rPr>
                <w:lang w:val="en-US"/>
              </w:rPr>
            </w:rPrChange>
          </w:rPr>
          <w:t xml:space="preserve">Set a password as complex as </w:t>
        </w:r>
        <w:proofErr w:type="gramStart"/>
        <w:r w:rsidRPr="004A42A4">
          <w:rPr>
            <w:lang w:val="en-US"/>
            <w:rPrChange w:id="91" w:author="Nguyễn Thanh" w:date="2021-01-29T08:15:00Z">
              <w:rPr>
                <w:lang w:val="en-US"/>
              </w:rPr>
            </w:rPrChange>
          </w:rPr>
          <w:t>possible</w:t>
        </w:r>
      </w:ins>
      <w:ins w:id="92" w:author="Nguyễn Thanh" w:date="2021-01-29T08:15:00Z">
        <w:r w:rsidRPr="004A42A4">
          <w:rPr>
            <w:lang w:val="en-US"/>
            <w:rPrChange w:id="93" w:author="Nguyễn Thanh" w:date="2021-01-29T08:15:00Z">
              <w:rPr>
                <w:lang w:val="en-US"/>
              </w:rPr>
            </w:rPrChange>
          </w:rPr>
          <w:t xml:space="preserve">  and</w:t>
        </w:r>
        <w:proofErr w:type="gramEnd"/>
        <w:r w:rsidRPr="004A42A4">
          <w:rPr>
            <w:lang w:val="en-US"/>
            <w:rPrChange w:id="94" w:author="Nguyễn Thanh" w:date="2021-01-29T08:15:00Z">
              <w:rPr>
                <w:lang w:val="en-US"/>
              </w:rPr>
            </w:rPrChange>
          </w:rPr>
          <w:t xml:space="preserve"> p</w:t>
        </w:r>
        <w:r w:rsidRPr="004A42A4">
          <w:rPr>
            <w:lang w:val="en-US"/>
            <w:rPrChange w:id="95" w:author="Nguyễn Thanh" w:date="2021-01-29T08:15:00Z">
              <w:rPr>
                <w:rStyle w:val="jlqj4b"/>
                <w:color w:val="000000"/>
                <w:sz w:val="36"/>
                <w:szCs w:val="36"/>
                <w:lang w:val="en"/>
              </w:rPr>
            </w:rPrChange>
          </w:rPr>
          <w:t>asswords must contain numbers and special characters</w:t>
        </w:r>
        <w:r w:rsidRPr="004A42A4">
          <w:rPr>
            <w:lang w:val="en-US"/>
            <w:rPrChange w:id="96" w:author="Nguyễn Thanh" w:date="2021-01-29T08:15:00Z">
              <w:rPr>
                <w:color w:val="000000"/>
                <w:sz w:val="36"/>
                <w:szCs w:val="36"/>
              </w:rPr>
            </w:rPrChange>
          </w:rPr>
          <w:t xml:space="preserve"> </w:t>
        </w:r>
      </w:ins>
      <w:ins w:id="97" w:author="Nguyễn Thanh" w:date="2021-01-29T08:14:00Z">
        <w:r w:rsidRPr="004A42A4">
          <w:rPr>
            <w:lang w:val="en-US"/>
            <w:rPrChange w:id="98" w:author="Nguyễn Thanh" w:date="2021-01-29T08:15:00Z">
              <w:rPr>
                <w:lang w:val="en-US"/>
              </w:rPr>
            </w:rPrChange>
          </w:rPr>
          <w:t xml:space="preserve"> </w:t>
        </w:r>
        <w:r w:rsidRPr="004A42A4">
          <w:rPr>
            <w:lang w:val="en-US"/>
            <w:rPrChange w:id="99" w:author="Nguyễn Thanh" w:date="2021-01-29T08:15:00Z">
              <w:rPr>
                <w:lang w:val="en-US"/>
              </w:rPr>
            </w:rPrChange>
          </w:rPr>
          <w:t>(password</w:t>
        </w:r>
        <w:r w:rsidRPr="004A42A4">
          <w:rPr>
            <w:lang w:val="en-US"/>
            <w:rPrChange w:id="100" w:author="Nguyễn Thanh" w:date="2021-01-29T08:15:00Z">
              <w:rPr>
                <w:lang w:val="en-US"/>
              </w:rPr>
            </w:rPrChange>
          </w:rPr>
          <w:t xml:space="preserve"> </w:t>
        </w:r>
        <w:r w:rsidRPr="004A42A4">
          <w:rPr>
            <w:lang w:val="en-US"/>
            <w:rPrChange w:id="101" w:author="Nguyễn Thanh" w:date="2021-01-29T08:15:00Z">
              <w:rPr>
                <w:lang w:val="en-US"/>
              </w:rPr>
            </w:rPrChange>
          </w:rPr>
          <w:t>strength</w:t>
        </w:r>
        <w:r w:rsidRPr="004A42A4">
          <w:rPr>
            <w:lang w:val="en-US"/>
            <w:rPrChange w:id="102" w:author="Nguyễn Thanh" w:date="2021-01-29T08:15:00Z">
              <w:rPr>
                <w:lang w:val="en-US"/>
              </w:rPr>
            </w:rPrChange>
          </w:rPr>
          <w:t>)</w:t>
        </w:r>
      </w:ins>
    </w:p>
    <w:p w14:paraId="1244D5EC" w14:textId="77777777" w:rsidR="00583CB6" w:rsidRPr="00583CB6" w:rsidRDefault="00583CB6" w:rsidP="00583CB6">
      <w:pPr>
        <w:jc w:val="left"/>
        <w:rPr>
          <w:lang w:val="en-US"/>
        </w:rPr>
      </w:pPr>
    </w:p>
    <w:p w14:paraId="535661E0" w14:textId="77777777" w:rsidR="00583CB6" w:rsidRDefault="00815974" w:rsidP="00522427">
      <w:pPr>
        <w:pStyle w:val="ListParagraph"/>
        <w:numPr>
          <w:ilvl w:val="0"/>
          <w:numId w:val="24"/>
        </w:numPr>
        <w:contextualSpacing w:val="0"/>
        <w:jc w:val="left"/>
        <w:rPr>
          <w:lang w:val="en-US"/>
        </w:rPr>
      </w:pPr>
      <w:r w:rsidRPr="00EF3B9C">
        <w:rPr>
          <w:b/>
          <w:lang w:val="en-US"/>
        </w:rPr>
        <w:t>(2</w:t>
      </w:r>
      <w:r w:rsidR="00A4155E" w:rsidRPr="00EF3B9C">
        <w:rPr>
          <w:b/>
          <w:lang w:val="en-US"/>
        </w:rPr>
        <w:t xml:space="preserve">0 </w:t>
      </w:r>
      <w:r w:rsidR="000E47F4">
        <w:rPr>
          <w:b/>
          <w:lang w:val="en-US"/>
        </w:rPr>
        <w:t>points</w:t>
      </w:r>
      <w:r w:rsidR="00A4155E" w:rsidRPr="00EF3B9C">
        <w:rPr>
          <w:b/>
          <w:lang w:val="en-US"/>
        </w:rPr>
        <w:t xml:space="preserve"> – </w:t>
      </w:r>
      <w:r w:rsidR="00831EB4" w:rsidRPr="00EF3B9C">
        <w:rPr>
          <w:b/>
          <w:lang w:val="en-US"/>
        </w:rPr>
        <w:t>10</w:t>
      </w:r>
      <w:r w:rsidR="00A4155E" w:rsidRPr="00EF3B9C">
        <w:rPr>
          <w:b/>
          <w:lang w:val="en-US"/>
        </w:rPr>
        <w:t>x</w:t>
      </w:r>
      <w:r w:rsidRPr="00EF3B9C">
        <w:rPr>
          <w:b/>
          <w:lang w:val="en-US"/>
        </w:rPr>
        <w:t>2</w:t>
      </w:r>
      <w:r w:rsidR="000E47F4">
        <w:rPr>
          <w:b/>
          <w:lang w:val="en-US"/>
        </w:rPr>
        <w:t xml:space="preserve"> point</w:t>
      </w:r>
      <w:r w:rsidR="00A4155E" w:rsidRPr="00EF3B9C">
        <w:rPr>
          <w:b/>
          <w:lang w:val="en-US"/>
        </w:rPr>
        <w:t>)</w:t>
      </w:r>
      <w:r w:rsidR="00A4155E" w:rsidRPr="00EF3B9C">
        <w:rPr>
          <w:lang w:val="en-US"/>
        </w:rPr>
        <w:br/>
      </w:r>
      <w:r w:rsidR="00DF1956" w:rsidRPr="00EF3B9C">
        <w:rPr>
          <w:lang w:val="en-US"/>
        </w:rPr>
        <w:t>Specif</w:t>
      </w:r>
      <w:r w:rsidR="000E47F4">
        <w:rPr>
          <w:lang w:val="en-US"/>
        </w:rPr>
        <w:t>y technology domain and purpose (meaning) of technology/approach/application … of given abbreviations/name (answer simply, directly into the list)</w:t>
      </w:r>
      <w:r w:rsidR="00DE5824" w:rsidRPr="00EF3B9C">
        <w:rPr>
          <w:lang w:val="en-US"/>
        </w:rPr>
        <w:t>.</w:t>
      </w:r>
      <w:r w:rsidR="00A4155E" w:rsidRPr="00EF3B9C">
        <w:rPr>
          <w:lang w:val="en-US"/>
        </w:rPr>
        <w:br/>
      </w:r>
    </w:p>
    <w:p w14:paraId="1855CF02" w14:textId="6B7B36A8" w:rsidR="00BB561D" w:rsidRPr="00EF3B9C" w:rsidRDefault="0011148F">
      <w:pPr>
        <w:jc w:val="left"/>
        <w:rPr>
          <w:lang w:val="en-US"/>
        </w:rPr>
      </w:pPr>
      <w:r w:rsidRPr="00765836">
        <w:rPr>
          <w:lang w:val="en-US"/>
        </w:rPr>
        <w:t xml:space="preserve">TCP: </w:t>
      </w:r>
      <w:r w:rsidRPr="00765836">
        <w:rPr>
          <w:lang w:val="en-US"/>
        </w:rPr>
        <w:br/>
        <w:t>Wireframe:</w:t>
      </w:r>
      <w:r w:rsidRPr="00765836">
        <w:rPr>
          <w:lang w:val="en-US"/>
        </w:rPr>
        <w:br/>
        <w:t>DOM:</w:t>
      </w:r>
      <w:r w:rsidRPr="00765836">
        <w:rPr>
          <w:lang w:val="en-US"/>
        </w:rPr>
        <w:br/>
        <w:t>jQuery:</w:t>
      </w:r>
      <w:r w:rsidRPr="00765836">
        <w:rPr>
          <w:lang w:val="en-US"/>
        </w:rPr>
        <w:br/>
        <w:t>XPath:</w:t>
      </w:r>
      <w:r w:rsidRPr="00765836">
        <w:rPr>
          <w:lang w:val="en-US"/>
        </w:rPr>
        <w:br/>
        <w:t>Firebug:</w:t>
      </w:r>
      <w:r w:rsidRPr="00765836">
        <w:rPr>
          <w:lang w:val="en-US"/>
        </w:rPr>
        <w:br/>
        <w:t>DTD:</w:t>
      </w:r>
      <w:r w:rsidRPr="00765836">
        <w:rPr>
          <w:lang w:val="en-US"/>
        </w:rPr>
        <w:br/>
        <w:t>ASIDE:</w:t>
      </w:r>
      <w:r w:rsidRPr="00765836">
        <w:rPr>
          <w:lang w:val="en-US"/>
        </w:rPr>
        <w:br/>
        <w:t>API:</w:t>
      </w:r>
      <w:r w:rsidRPr="00765836">
        <w:rPr>
          <w:lang w:val="en-US"/>
        </w:rPr>
        <w:br/>
        <w:t>DoS:</w:t>
      </w:r>
      <w:r w:rsidR="00BB561D" w:rsidRPr="00EF3B9C">
        <w:rPr>
          <w:lang w:val="en-US"/>
        </w:rPr>
        <w:br w:type="page"/>
      </w:r>
    </w:p>
    <w:sectPr w:rsidR="00BB561D" w:rsidRPr="00EF3B9C" w:rsidSect="00D00BE8">
      <w:headerReference w:type="default" r:id="rId8"/>
      <w:footerReference w:type="default" r:id="rId9"/>
      <w:pgSz w:w="11906" w:h="16838"/>
      <w:pgMar w:top="993" w:right="1417" w:bottom="851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0227D" w14:textId="77777777" w:rsidR="00D158AE" w:rsidRDefault="00D158AE" w:rsidP="00A60F26">
      <w:pPr>
        <w:spacing w:after="0" w:line="240" w:lineRule="auto"/>
      </w:pPr>
      <w:r>
        <w:separator/>
      </w:r>
    </w:p>
  </w:endnote>
  <w:endnote w:type="continuationSeparator" w:id="0">
    <w:p w14:paraId="21EF55E7" w14:textId="77777777" w:rsidR="00D158AE" w:rsidRDefault="00D158AE" w:rsidP="00A6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or Sans Pro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5CF0B" w14:textId="77777777" w:rsidR="002B74D7" w:rsidRPr="002B74D7" w:rsidRDefault="002B74D7" w:rsidP="002B74D7">
    <w:pPr>
      <w:pStyle w:val="Footer"/>
      <w:jc w:val="right"/>
      <w:rPr>
        <w:color w:val="7F7F7F" w:themeColor="text1" w:themeTint="80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86B94" w14:textId="77777777" w:rsidR="00D158AE" w:rsidRDefault="00D158AE" w:rsidP="00A60F26">
      <w:pPr>
        <w:spacing w:after="0" w:line="240" w:lineRule="auto"/>
      </w:pPr>
      <w:r>
        <w:separator/>
      </w:r>
    </w:p>
  </w:footnote>
  <w:footnote w:type="continuationSeparator" w:id="0">
    <w:p w14:paraId="7A46112F" w14:textId="77777777" w:rsidR="00D158AE" w:rsidRDefault="00D158AE" w:rsidP="00A60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5CF0A" w14:textId="77777777" w:rsidR="004F09C7" w:rsidRDefault="004F09C7">
    <w:pPr>
      <w:pStyle w:val="Header"/>
    </w:pPr>
    <w:r>
      <w:rPr>
        <w:noProof/>
      </w:rPr>
      <w:t xml:space="preserve"> </w:t>
    </w:r>
    <w:r w:rsidRPr="002B45C0">
      <w:rPr>
        <w:noProof/>
      </w:rPr>
      <w:t xml:space="preserve">   </w:t>
    </w:r>
    <w:r w:rsidR="001B576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55CF0C" wp14:editId="1855CF0D">
              <wp:simplePos x="0" y="0"/>
              <wp:positionH relativeFrom="column">
                <wp:posOffset>-617855</wp:posOffset>
              </wp:positionH>
              <wp:positionV relativeFrom="paragraph">
                <wp:posOffset>-363855</wp:posOffset>
              </wp:positionV>
              <wp:extent cx="2564765" cy="258445"/>
              <wp:effectExtent l="1270" t="0" r="0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4765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5CF0E" w14:textId="77777777" w:rsidR="004F09C7" w:rsidRPr="0037297B" w:rsidRDefault="004F09C7" w:rsidP="0037297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55CF0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48.65pt;margin-top:-28.65pt;width:201.9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" filled="f" stroked="f">
              <v:textbox>
                <w:txbxContent>
                  <w:p w14:paraId="1855CF0E" w14:textId="77777777" w:rsidR="004F09C7" w:rsidRPr="0037297B" w:rsidRDefault="004F09C7" w:rsidP="0037297B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7AE9"/>
    <w:multiLevelType w:val="hybridMultilevel"/>
    <w:tmpl w:val="25F20B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19CB"/>
    <w:multiLevelType w:val="hybridMultilevel"/>
    <w:tmpl w:val="699019D4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D625D"/>
    <w:multiLevelType w:val="hybridMultilevel"/>
    <w:tmpl w:val="A72A6994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F197D"/>
    <w:multiLevelType w:val="hybridMultilevel"/>
    <w:tmpl w:val="F642FD60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DB282578">
      <w:start w:val="1"/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C11D3"/>
    <w:multiLevelType w:val="hybridMultilevel"/>
    <w:tmpl w:val="EA50B7E2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67FD9"/>
    <w:multiLevelType w:val="hybridMultilevel"/>
    <w:tmpl w:val="0C2EA5AA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5300C"/>
    <w:multiLevelType w:val="hybridMultilevel"/>
    <w:tmpl w:val="F93622D0"/>
    <w:lvl w:ilvl="0" w:tplc="DB282578">
      <w:start w:val="1"/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1F47B3"/>
    <w:multiLevelType w:val="hybridMultilevel"/>
    <w:tmpl w:val="F574F1F4"/>
    <w:lvl w:ilvl="0" w:tplc="AAD091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23BF7"/>
    <w:multiLevelType w:val="hybridMultilevel"/>
    <w:tmpl w:val="85349F02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DB282578">
      <w:start w:val="1"/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95888"/>
    <w:multiLevelType w:val="hybridMultilevel"/>
    <w:tmpl w:val="C464BF66"/>
    <w:lvl w:ilvl="0" w:tplc="CB9835C8">
      <w:start w:val="10"/>
      <w:numFmt w:val="bullet"/>
      <w:lvlText w:val="-"/>
      <w:lvlJc w:val="left"/>
      <w:pPr>
        <w:ind w:left="717" w:hanging="360"/>
      </w:pPr>
      <w:rPr>
        <w:rFonts w:ascii="Amor Sans Pro" w:eastAsiaTheme="minorEastAsia" w:hAnsi="Amor Sans Pro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2A83126C"/>
    <w:multiLevelType w:val="hybridMultilevel"/>
    <w:tmpl w:val="D85025CC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766E6"/>
    <w:multiLevelType w:val="hybridMultilevel"/>
    <w:tmpl w:val="A4FE2C40"/>
    <w:lvl w:ilvl="0" w:tplc="CB949A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63797E"/>
    <w:multiLevelType w:val="hybridMultilevel"/>
    <w:tmpl w:val="6EB6ADE4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00918"/>
    <w:multiLevelType w:val="hybridMultilevel"/>
    <w:tmpl w:val="3E40A742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DB282578">
      <w:start w:val="1"/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07E33"/>
    <w:multiLevelType w:val="hybridMultilevel"/>
    <w:tmpl w:val="999EF0F4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72A0B"/>
    <w:multiLevelType w:val="hybridMultilevel"/>
    <w:tmpl w:val="6744F7EA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837C7"/>
    <w:multiLevelType w:val="hybridMultilevel"/>
    <w:tmpl w:val="2CC01994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640AD"/>
    <w:multiLevelType w:val="hybridMultilevel"/>
    <w:tmpl w:val="E038529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7D4B97"/>
    <w:multiLevelType w:val="hybridMultilevel"/>
    <w:tmpl w:val="63A06E7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1E2E6C"/>
    <w:multiLevelType w:val="hybridMultilevel"/>
    <w:tmpl w:val="27E2619E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45033"/>
    <w:multiLevelType w:val="hybridMultilevel"/>
    <w:tmpl w:val="F41A50E2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36A78"/>
    <w:multiLevelType w:val="multilevel"/>
    <w:tmpl w:val="85AA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D1F0B"/>
    <w:multiLevelType w:val="hybridMultilevel"/>
    <w:tmpl w:val="239EA99E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02D0A"/>
    <w:multiLevelType w:val="hybridMultilevel"/>
    <w:tmpl w:val="24C27940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DB282578">
      <w:start w:val="1"/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8074E"/>
    <w:multiLevelType w:val="hybridMultilevel"/>
    <w:tmpl w:val="F31E6FB0"/>
    <w:lvl w:ilvl="0" w:tplc="55ECC9F2">
      <w:numFmt w:val="bullet"/>
      <w:lvlText w:val="-"/>
      <w:lvlJc w:val="left"/>
      <w:pPr>
        <w:ind w:left="720" w:hanging="360"/>
      </w:pPr>
      <w:rPr>
        <w:rFonts w:ascii="Amor Sans Pro" w:eastAsiaTheme="minorEastAsia" w:hAnsi="Amor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D0E48"/>
    <w:multiLevelType w:val="hybridMultilevel"/>
    <w:tmpl w:val="2620E16C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20027"/>
    <w:multiLevelType w:val="hybridMultilevel"/>
    <w:tmpl w:val="4B4E8404"/>
    <w:lvl w:ilvl="0" w:tplc="8D5ECE56">
      <w:numFmt w:val="bullet"/>
      <w:lvlText w:val="-"/>
      <w:lvlJc w:val="left"/>
      <w:pPr>
        <w:ind w:left="360" w:hanging="360"/>
      </w:pPr>
      <w:rPr>
        <w:rFonts w:ascii="Amor Sans Pro" w:eastAsiaTheme="minorEastAsia" w:hAnsi="Amor Sans Pro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77233A"/>
    <w:multiLevelType w:val="hybridMultilevel"/>
    <w:tmpl w:val="5B10DA92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DB282578">
      <w:start w:val="1"/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95482"/>
    <w:multiLevelType w:val="hybridMultilevel"/>
    <w:tmpl w:val="A33CB7AE"/>
    <w:lvl w:ilvl="0" w:tplc="DB282578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DB282578">
      <w:start w:val="1"/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1"/>
  </w:num>
  <w:num w:numId="5">
    <w:abstractNumId w:val="14"/>
  </w:num>
  <w:num w:numId="6">
    <w:abstractNumId w:val="20"/>
  </w:num>
  <w:num w:numId="7">
    <w:abstractNumId w:val="5"/>
  </w:num>
  <w:num w:numId="8">
    <w:abstractNumId w:val="28"/>
  </w:num>
  <w:num w:numId="9">
    <w:abstractNumId w:val="4"/>
  </w:num>
  <w:num w:numId="10">
    <w:abstractNumId w:val="27"/>
  </w:num>
  <w:num w:numId="11">
    <w:abstractNumId w:val="8"/>
  </w:num>
  <w:num w:numId="12">
    <w:abstractNumId w:val="12"/>
  </w:num>
  <w:num w:numId="13">
    <w:abstractNumId w:val="13"/>
  </w:num>
  <w:num w:numId="14">
    <w:abstractNumId w:val="6"/>
  </w:num>
  <w:num w:numId="15">
    <w:abstractNumId w:val="23"/>
  </w:num>
  <w:num w:numId="16">
    <w:abstractNumId w:val="2"/>
  </w:num>
  <w:num w:numId="17">
    <w:abstractNumId w:val="15"/>
  </w:num>
  <w:num w:numId="18">
    <w:abstractNumId w:val="16"/>
  </w:num>
  <w:num w:numId="19">
    <w:abstractNumId w:val="22"/>
  </w:num>
  <w:num w:numId="20">
    <w:abstractNumId w:val="10"/>
  </w:num>
  <w:num w:numId="21">
    <w:abstractNumId w:val="25"/>
  </w:num>
  <w:num w:numId="22">
    <w:abstractNumId w:val="0"/>
  </w:num>
  <w:num w:numId="23">
    <w:abstractNumId w:val="17"/>
  </w:num>
  <w:num w:numId="24">
    <w:abstractNumId w:val="11"/>
  </w:num>
  <w:num w:numId="25">
    <w:abstractNumId w:val="26"/>
  </w:num>
  <w:num w:numId="26">
    <w:abstractNumId w:val="18"/>
  </w:num>
  <w:num w:numId="27">
    <w:abstractNumId w:val="24"/>
  </w:num>
  <w:num w:numId="28">
    <w:abstractNumId w:val="21"/>
  </w:num>
  <w:num w:numId="2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guyễn Thanh">
    <w15:presenceInfo w15:providerId="Windows Live" w15:userId="88dc56ea1d69c0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5C"/>
    <w:rsid w:val="00020905"/>
    <w:rsid w:val="00035C68"/>
    <w:rsid w:val="00051867"/>
    <w:rsid w:val="00052581"/>
    <w:rsid w:val="00065306"/>
    <w:rsid w:val="0008348E"/>
    <w:rsid w:val="000A24D3"/>
    <w:rsid w:val="000B2F45"/>
    <w:rsid w:val="000E47F4"/>
    <w:rsid w:val="000F5ECA"/>
    <w:rsid w:val="0011148F"/>
    <w:rsid w:val="001179D1"/>
    <w:rsid w:val="00136B9C"/>
    <w:rsid w:val="00145796"/>
    <w:rsid w:val="00152626"/>
    <w:rsid w:val="00171416"/>
    <w:rsid w:val="00176E92"/>
    <w:rsid w:val="001B5767"/>
    <w:rsid w:val="001D33F3"/>
    <w:rsid w:val="001E06D6"/>
    <w:rsid w:val="001E393F"/>
    <w:rsid w:val="001E3EEE"/>
    <w:rsid w:val="001F66D5"/>
    <w:rsid w:val="0021128B"/>
    <w:rsid w:val="00213F4E"/>
    <w:rsid w:val="00220AD3"/>
    <w:rsid w:val="002411BF"/>
    <w:rsid w:val="00255F7E"/>
    <w:rsid w:val="002731E3"/>
    <w:rsid w:val="00282EA1"/>
    <w:rsid w:val="00291986"/>
    <w:rsid w:val="002A61EE"/>
    <w:rsid w:val="002B45C0"/>
    <w:rsid w:val="002B74D7"/>
    <w:rsid w:val="002C065C"/>
    <w:rsid w:val="002D35DA"/>
    <w:rsid w:val="002D3CFC"/>
    <w:rsid w:val="002E4DAF"/>
    <w:rsid w:val="002F06C8"/>
    <w:rsid w:val="002F09AE"/>
    <w:rsid w:val="00325446"/>
    <w:rsid w:val="003344BF"/>
    <w:rsid w:val="00337E3F"/>
    <w:rsid w:val="0034558A"/>
    <w:rsid w:val="00351C35"/>
    <w:rsid w:val="003579DF"/>
    <w:rsid w:val="0037297B"/>
    <w:rsid w:val="00372B9B"/>
    <w:rsid w:val="00382712"/>
    <w:rsid w:val="003A10DB"/>
    <w:rsid w:val="003A462A"/>
    <w:rsid w:val="003A487D"/>
    <w:rsid w:val="003B23E4"/>
    <w:rsid w:val="003D2158"/>
    <w:rsid w:val="003E7DF8"/>
    <w:rsid w:val="0040288D"/>
    <w:rsid w:val="00450F95"/>
    <w:rsid w:val="0045164F"/>
    <w:rsid w:val="00481531"/>
    <w:rsid w:val="00486EF9"/>
    <w:rsid w:val="004A42A4"/>
    <w:rsid w:val="004B14E2"/>
    <w:rsid w:val="004E7932"/>
    <w:rsid w:val="004F04D5"/>
    <w:rsid w:val="004F09C7"/>
    <w:rsid w:val="005219A7"/>
    <w:rsid w:val="00522427"/>
    <w:rsid w:val="00537E3D"/>
    <w:rsid w:val="00583CB6"/>
    <w:rsid w:val="00586B7F"/>
    <w:rsid w:val="00595578"/>
    <w:rsid w:val="005A4879"/>
    <w:rsid w:val="005E5695"/>
    <w:rsid w:val="005F457A"/>
    <w:rsid w:val="00600BF7"/>
    <w:rsid w:val="00603B65"/>
    <w:rsid w:val="00624D46"/>
    <w:rsid w:val="00633225"/>
    <w:rsid w:val="0063440C"/>
    <w:rsid w:val="006374FA"/>
    <w:rsid w:val="00646F17"/>
    <w:rsid w:val="00654554"/>
    <w:rsid w:val="00657428"/>
    <w:rsid w:val="00660700"/>
    <w:rsid w:val="00665CFB"/>
    <w:rsid w:val="006737A9"/>
    <w:rsid w:val="00677103"/>
    <w:rsid w:val="00681352"/>
    <w:rsid w:val="006B2500"/>
    <w:rsid w:val="006B2712"/>
    <w:rsid w:val="006B6589"/>
    <w:rsid w:val="006F0859"/>
    <w:rsid w:val="006F37DB"/>
    <w:rsid w:val="00760F0F"/>
    <w:rsid w:val="00772E3A"/>
    <w:rsid w:val="00774AA0"/>
    <w:rsid w:val="007828A3"/>
    <w:rsid w:val="00783BA0"/>
    <w:rsid w:val="00796019"/>
    <w:rsid w:val="007B5ECE"/>
    <w:rsid w:val="007C4B5B"/>
    <w:rsid w:val="007D2BE8"/>
    <w:rsid w:val="00813338"/>
    <w:rsid w:val="00815974"/>
    <w:rsid w:val="00831EB4"/>
    <w:rsid w:val="00866265"/>
    <w:rsid w:val="0087551B"/>
    <w:rsid w:val="0089484E"/>
    <w:rsid w:val="008F5BCF"/>
    <w:rsid w:val="0092137F"/>
    <w:rsid w:val="00942100"/>
    <w:rsid w:val="009464E0"/>
    <w:rsid w:val="0095179D"/>
    <w:rsid w:val="00960925"/>
    <w:rsid w:val="00980EC5"/>
    <w:rsid w:val="00981A78"/>
    <w:rsid w:val="009A37FB"/>
    <w:rsid w:val="009A495A"/>
    <w:rsid w:val="009D5963"/>
    <w:rsid w:val="009E5346"/>
    <w:rsid w:val="009F0141"/>
    <w:rsid w:val="009F2CA4"/>
    <w:rsid w:val="00A4155E"/>
    <w:rsid w:val="00A60F26"/>
    <w:rsid w:val="00A62EF4"/>
    <w:rsid w:val="00A63E76"/>
    <w:rsid w:val="00A644D6"/>
    <w:rsid w:val="00A72B68"/>
    <w:rsid w:val="00AA2B1F"/>
    <w:rsid w:val="00AA3978"/>
    <w:rsid w:val="00B11378"/>
    <w:rsid w:val="00B177A6"/>
    <w:rsid w:val="00B231C1"/>
    <w:rsid w:val="00B448C0"/>
    <w:rsid w:val="00B9387C"/>
    <w:rsid w:val="00BB561D"/>
    <w:rsid w:val="00BC7CE7"/>
    <w:rsid w:val="00BD4891"/>
    <w:rsid w:val="00BE0769"/>
    <w:rsid w:val="00BE30E8"/>
    <w:rsid w:val="00C84132"/>
    <w:rsid w:val="00C90A7D"/>
    <w:rsid w:val="00C91BF1"/>
    <w:rsid w:val="00C92265"/>
    <w:rsid w:val="00C92753"/>
    <w:rsid w:val="00C92E2E"/>
    <w:rsid w:val="00CB10DF"/>
    <w:rsid w:val="00CE7344"/>
    <w:rsid w:val="00CF7EB8"/>
    <w:rsid w:val="00D00BCA"/>
    <w:rsid w:val="00D00BE8"/>
    <w:rsid w:val="00D158AE"/>
    <w:rsid w:val="00D15ECD"/>
    <w:rsid w:val="00D16D47"/>
    <w:rsid w:val="00D35F5C"/>
    <w:rsid w:val="00D41DD4"/>
    <w:rsid w:val="00D65CB8"/>
    <w:rsid w:val="00D86214"/>
    <w:rsid w:val="00D92671"/>
    <w:rsid w:val="00DC32FC"/>
    <w:rsid w:val="00DD13F3"/>
    <w:rsid w:val="00DD1A62"/>
    <w:rsid w:val="00DE3039"/>
    <w:rsid w:val="00DE5824"/>
    <w:rsid w:val="00DE5D11"/>
    <w:rsid w:val="00DF1956"/>
    <w:rsid w:val="00E05464"/>
    <w:rsid w:val="00E26BAF"/>
    <w:rsid w:val="00E81AF2"/>
    <w:rsid w:val="00EF3B9C"/>
    <w:rsid w:val="00EF6FDB"/>
    <w:rsid w:val="00F04ECF"/>
    <w:rsid w:val="00F14FBC"/>
    <w:rsid w:val="00F37FFB"/>
    <w:rsid w:val="00F62FD3"/>
    <w:rsid w:val="00FA23E6"/>
    <w:rsid w:val="00FB50E2"/>
    <w:rsid w:val="00F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5CEF3"/>
  <w15:docId w15:val="{32840C3F-45AC-459D-9838-0D3494C9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4D6"/>
    <w:pPr>
      <w:jc w:val="both"/>
    </w:pPr>
    <w:rPr>
      <w:rFonts w:ascii="Amor Sans Pro" w:hAnsi="Amor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CE7"/>
    <w:pPr>
      <w:ind w:left="3969"/>
      <w:outlineLvl w:val="0"/>
    </w:pPr>
    <w:rPr>
      <w:rFonts w:cs="Segoe U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CE7"/>
    <w:pPr>
      <w:outlineLvl w:val="1"/>
    </w:pPr>
    <w:rPr>
      <w:rFonts w:cs="Segoe U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9C7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F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F26"/>
  </w:style>
  <w:style w:type="paragraph" w:styleId="Footer">
    <w:name w:val="footer"/>
    <w:basedOn w:val="Normal"/>
    <w:link w:val="FooterChar"/>
    <w:uiPriority w:val="99"/>
    <w:unhideWhenUsed/>
    <w:rsid w:val="00A6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F26"/>
  </w:style>
  <w:style w:type="paragraph" w:styleId="DocumentMap">
    <w:name w:val="Document Map"/>
    <w:basedOn w:val="Normal"/>
    <w:link w:val="DocumentMapChar"/>
    <w:uiPriority w:val="99"/>
    <w:semiHidden/>
    <w:unhideWhenUsed/>
    <w:rsid w:val="00A60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0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6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16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B10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vtlstnovn1">
    <w:name w:val="Světlé stínování1"/>
    <w:basedOn w:val="TableNormal"/>
    <w:uiPriority w:val="60"/>
    <w:rsid w:val="00CB10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C7CE7"/>
    <w:rPr>
      <w:rFonts w:cs="Segoe UI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BC7CE7"/>
    <w:rPr>
      <w:rFonts w:cs="Segoe UI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BC7CE7"/>
    <w:pPr>
      <w:keepNext/>
      <w:keepLines/>
      <w:spacing w:before="480" w:after="0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C7CE7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C7CE7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C7CE7"/>
    <w:pPr>
      <w:spacing w:after="100"/>
      <w:ind w:left="440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BC7C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C7CE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C7CE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C7CE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C7CE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C7CE7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rsid w:val="004F09C7"/>
    <w:rPr>
      <w:i/>
    </w:rPr>
  </w:style>
  <w:style w:type="paragraph" w:styleId="NormalWeb">
    <w:name w:val="Normal (Web)"/>
    <w:basedOn w:val="Normal"/>
    <w:uiPriority w:val="99"/>
    <w:unhideWhenUsed/>
    <w:rsid w:val="00B448C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jlqj4b">
    <w:name w:val="jlqj4b"/>
    <w:basedOn w:val="DefaultParagraphFont"/>
    <w:rsid w:val="004A4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1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25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64B60-5304-441F-AC63-46D95F5BD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VŠB-TUO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Radecký</dc:creator>
  <cp:lastModifiedBy>Nguyễn Thanh</cp:lastModifiedBy>
  <cp:revision>10</cp:revision>
  <cp:lastPrinted>2016-12-12T09:15:00Z</cp:lastPrinted>
  <dcterms:created xsi:type="dcterms:W3CDTF">2017-12-11T17:58:00Z</dcterms:created>
  <dcterms:modified xsi:type="dcterms:W3CDTF">2021-01-29T07:48:00Z</dcterms:modified>
</cp:coreProperties>
</file>